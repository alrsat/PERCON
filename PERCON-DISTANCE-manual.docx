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3D2F" w:rsidRDefault="006D58AA" w:rsidP="006D58AA">
      <w:pPr>
        <w:pStyle w:val="Title"/>
      </w:pPr>
      <w:r>
        <w:t>P</w:t>
      </w:r>
      <w:r w:rsidR="00B16836">
        <w:t>ERCON</w:t>
      </w:r>
      <w:r>
        <w:t xml:space="preserve"> </w:t>
      </w:r>
      <w:r w:rsidR="00693D2F">
        <w:t>User Manual</w:t>
      </w:r>
      <w:r w:rsidR="00200093">
        <w:t xml:space="preserve"> </w:t>
      </w:r>
      <w:r w:rsidR="00200093" w:rsidRPr="00532780">
        <w:rPr>
          <w:sz w:val="24"/>
          <w:szCs w:val="24"/>
        </w:rPr>
        <w:t>v2</w:t>
      </w:r>
      <w:r w:rsidR="00006F5D">
        <w:rPr>
          <w:sz w:val="24"/>
          <w:szCs w:val="24"/>
        </w:rPr>
        <w:t>.</w:t>
      </w:r>
      <w:del w:id="0" w:author="Author">
        <w:r w:rsidR="001D3233" w:rsidDel="004B20E6">
          <w:rPr>
            <w:sz w:val="24"/>
            <w:szCs w:val="24"/>
            <w:lang w:val="en-US"/>
          </w:rPr>
          <w:delText>3</w:delText>
        </w:r>
        <w:r w:rsidR="001D3233" w:rsidRPr="00532780" w:rsidDel="004B20E6">
          <w:rPr>
            <w:sz w:val="24"/>
            <w:szCs w:val="24"/>
          </w:rPr>
          <w:delText xml:space="preserve"> </w:delText>
        </w:r>
      </w:del>
      <w:ins w:id="1" w:author="Author">
        <w:r w:rsidR="004B20E6">
          <w:rPr>
            <w:sz w:val="24"/>
            <w:szCs w:val="24"/>
            <w:lang w:val="en-US"/>
          </w:rPr>
          <w:t>5</w:t>
        </w:r>
        <w:r w:rsidR="004B20E6" w:rsidRPr="00532780">
          <w:rPr>
            <w:sz w:val="24"/>
            <w:szCs w:val="24"/>
          </w:rPr>
          <w:t xml:space="preserve"> </w:t>
        </w:r>
      </w:ins>
      <w:r w:rsidR="001D3233">
        <w:rPr>
          <w:sz w:val="24"/>
          <w:szCs w:val="24"/>
          <w:lang w:val="en-US"/>
        </w:rPr>
        <w:t>May</w:t>
      </w:r>
      <w:r w:rsidR="00200093" w:rsidRPr="00532780">
        <w:rPr>
          <w:sz w:val="24"/>
          <w:szCs w:val="24"/>
        </w:rPr>
        <w:t xml:space="preserve"> </w:t>
      </w:r>
      <w:del w:id="2" w:author="Author">
        <w:r w:rsidR="001D3233" w:rsidDel="004B20E6">
          <w:rPr>
            <w:sz w:val="24"/>
            <w:szCs w:val="24"/>
            <w:lang w:val="en-US"/>
          </w:rPr>
          <w:delText>8</w:delText>
        </w:r>
      </w:del>
      <w:ins w:id="3" w:author="Author">
        <w:r w:rsidR="004B20E6">
          <w:rPr>
            <w:sz w:val="24"/>
            <w:szCs w:val="24"/>
            <w:lang w:val="en-US"/>
          </w:rPr>
          <w:t>19</w:t>
        </w:r>
      </w:ins>
      <w:r w:rsidR="00200093" w:rsidRPr="00532780">
        <w:rPr>
          <w:sz w:val="24"/>
          <w:szCs w:val="24"/>
        </w:rPr>
        <w:t>, 201</w:t>
      </w:r>
      <w:r w:rsidR="00006F5D">
        <w:rPr>
          <w:sz w:val="24"/>
          <w:szCs w:val="24"/>
        </w:rPr>
        <w:t>5</w:t>
      </w:r>
    </w:p>
    <w:p w:rsidR="00200093" w:rsidRDefault="00200093" w:rsidP="00532780">
      <w:pPr>
        <w:pStyle w:val="Subtitle"/>
      </w:pPr>
      <w:r>
        <w:t>PERCON DISTANCE VERS</w:t>
      </w:r>
      <w:r w:rsidR="003F781A" w:rsidRPr="003F781A">
        <w:t>.</w:t>
      </w:r>
      <w:r>
        <w:t>4</w:t>
      </w:r>
      <w:r w:rsidR="003F781A" w:rsidRPr="003F781A">
        <w:t>.</w:t>
      </w:r>
      <w:r>
        <w:t>35</w:t>
      </w:r>
      <w:r w:rsidR="00C2736A">
        <w:rPr>
          <w:lang w:val="en-US"/>
        </w:rPr>
        <w:t>.1</w:t>
      </w:r>
      <w:r>
        <w:t>s</w:t>
      </w:r>
      <w:r w:rsidR="003F781A" w:rsidRPr="003F781A">
        <w:t xml:space="preserve"> R2</w:t>
      </w:r>
    </w:p>
    <w:p w:rsidR="00200093" w:rsidRDefault="00532780" w:rsidP="00532780">
      <w:pPr>
        <w:pStyle w:val="Heading1"/>
      </w:pPr>
      <w:r w:rsidRPr="00532780">
        <w:t>Introduction</w:t>
      </w:r>
    </w:p>
    <w:p w:rsidR="00532780" w:rsidRPr="00532780" w:rsidRDefault="00532780" w:rsidP="00532780"/>
    <w:p w:rsidR="00532780" w:rsidRDefault="00532780" w:rsidP="00532780">
      <w:r w:rsidRPr="00532780">
        <w:t>PERCON stands for Pro</w:t>
      </w:r>
      <w:r w:rsidR="000A3155">
        <w:t>b</w:t>
      </w:r>
      <w:r w:rsidRPr="00532780">
        <w:t>abilistic Evaluation of Relation by Count</w:t>
      </w:r>
      <w:r w:rsidR="000A3155">
        <w:t>ing</w:t>
      </w:r>
      <w:r w:rsidRPr="00532780">
        <w:t xml:space="preserve"> of OctaNucleotides</w:t>
      </w:r>
      <w:r>
        <w:t>.</w:t>
      </w:r>
    </w:p>
    <w:p w:rsidR="00532780" w:rsidRDefault="007D4DA3" w:rsidP="007D4DA3">
      <w:r>
        <w:t>This program is used to</w:t>
      </w:r>
      <w:r w:rsidR="001D50BD">
        <w:t xml:space="preserve"> search, extract and classify</w:t>
      </w:r>
      <w:r>
        <w:t xml:space="preserve"> alpha satellite (AS) monomers</w:t>
      </w:r>
      <w:r w:rsidR="002F5D48">
        <w:t xml:space="preserve"> </w:t>
      </w:r>
      <w:r>
        <w:t xml:space="preserve">in nucleotide sequences. </w:t>
      </w:r>
      <w:r w:rsidR="001034AB" w:rsidRPr="001034AB">
        <w:t xml:space="preserve">AS </w:t>
      </w:r>
      <w:r w:rsidR="001D50BD">
        <w:t>is</w:t>
      </w:r>
      <w:r w:rsidR="001034AB" w:rsidRPr="001034AB">
        <w:t xml:space="preserve"> composed of monomers of about 171 bp </w:t>
      </w:r>
      <w:r w:rsidR="002F5D48">
        <w:t>tandemly repeated in c</w:t>
      </w:r>
      <w:r w:rsidRPr="007D4DA3">
        <w:t>entromer</w:t>
      </w:r>
      <w:r w:rsidR="002F5D48">
        <w:t>ic</w:t>
      </w:r>
      <w:r w:rsidRPr="007D4DA3">
        <w:t xml:space="preserve"> and </w:t>
      </w:r>
      <w:r w:rsidR="002F5D48" w:rsidRPr="002F5D48">
        <w:t>pericentromeric</w:t>
      </w:r>
      <w:r w:rsidRPr="007D4DA3">
        <w:t xml:space="preserve"> regions. These monomers </w:t>
      </w:r>
      <w:r w:rsidR="00493F5E">
        <w:t>are classed by PERCON into</w:t>
      </w:r>
      <w:r w:rsidRPr="007D4DA3">
        <w:t xml:space="preserve"> 12 standard </w:t>
      </w:r>
      <w:r w:rsidR="00B86B25">
        <w:t>classes</w:t>
      </w:r>
      <w:r w:rsidRPr="007D4DA3">
        <w:t xml:space="preserve"> belonging to 5 supr</w:t>
      </w:r>
      <w:r w:rsidR="00B86B25">
        <w:t xml:space="preserve">achromosomal </w:t>
      </w:r>
      <w:r w:rsidRPr="007D4DA3">
        <w:t>families</w:t>
      </w:r>
      <w:r>
        <w:t xml:space="preserve"> (SF</w:t>
      </w:r>
      <w:r w:rsidR="001D50BD">
        <w:t>s</w:t>
      </w:r>
      <w:r>
        <w:t>)</w:t>
      </w:r>
      <w:r w:rsidRPr="007D4DA3">
        <w:t xml:space="preserve">. Every monomer </w:t>
      </w:r>
      <w:r w:rsidR="001D50BD">
        <w:t xml:space="preserve">is </w:t>
      </w:r>
      <w:r w:rsidRPr="007D4DA3">
        <w:t xml:space="preserve">also </w:t>
      </w:r>
      <w:r w:rsidR="00493F5E">
        <w:t>independently classed</w:t>
      </w:r>
      <w:r w:rsidRPr="007D4DA3">
        <w:t xml:space="preserve"> by th</w:t>
      </w:r>
      <w:r w:rsidR="00493F5E">
        <w:t xml:space="preserve">e </w:t>
      </w:r>
      <w:r w:rsidR="001D50BD">
        <w:t xml:space="preserve">A/B </w:t>
      </w:r>
      <w:r w:rsidRPr="007D4DA3">
        <w:t>box in</w:t>
      </w:r>
      <w:r w:rsidR="00B86B25">
        <w:t xml:space="preserve"> position</w:t>
      </w:r>
      <w:r w:rsidRPr="007D4DA3">
        <w:t xml:space="preserve"> 35-51</w:t>
      </w:r>
      <w:r w:rsidR="00B86B25">
        <w:t xml:space="preserve"> of</w:t>
      </w:r>
      <w:r w:rsidRPr="007D4DA3">
        <w:t xml:space="preserve"> </w:t>
      </w:r>
      <w:r w:rsidR="00B86B25">
        <w:t xml:space="preserve">171 bp </w:t>
      </w:r>
      <w:r w:rsidRPr="007D4DA3">
        <w:t>AS consensus</w:t>
      </w:r>
      <w:r w:rsidR="00B86B25">
        <w:t xml:space="preserve">. </w:t>
      </w:r>
      <w:r w:rsidR="00B36CC8" w:rsidRPr="00B36CC8">
        <w:t>The box has two configurations and can be of A- or B-type. Some subclasses of AS monomers within class M1 can have an extra nucleotide in position 21</w:t>
      </w:r>
      <w:r w:rsidR="00B36CC8">
        <w:t xml:space="preserve"> </w:t>
      </w:r>
      <w:r w:rsidR="00B36CC8" w:rsidRPr="00B36CC8">
        <w:t>of the monomer.</w:t>
      </w:r>
    </w:p>
    <w:p w:rsidR="00393AA0" w:rsidRDefault="00B36C88" w:rsidP="00393AA0">
      <w:pPr>
        <w:pStyle w:val="Heading1"/>
      </w:pPr>
      <w:r>
        <w:t>Authors</w:t>
      </w:r>
    </w:p>
    <w:p w:rsidR="00393AA0" w:rsidRDefault="00393AA0" w:rsidP="00393AA0"/>
    <w:p w:rsidR="00393AA0" w:rsidRPr="00393AA0" w:rsidRDefault="00B36C88" w:rsidP="0031072B">
      <w:r w:rsidRPr="00B36C88">
        <w:t xml:space="preserve">PERCON program </w:t>
      </w:r>
      <w:r w:rsidR="001D50BD">
        <w:t xml:space="preserve">was </w:t>
      </w:r>
      <w:r w:rsidRPr="00B36C88">
        <w:t>developed by V.A. Shepelev</w:t>
      </w:r>
      <w:r w:rsidR="0031072B">
        <w:t xml:space="preserve"> (spl@img.ras.ru). Alpha-satellite block</w:t>
      </w:r>
      <w:r w:rsidR="000C7D18">
        <w:t xml:space="preserve"> </w:t>
      </w:r>
      <w:r w:rsidR="0031072B">
        <w:t xml:space="preserve">was developed in collaboration with </w:t>
      </w:r>
      <w:r w:rsidR="00B36CC8">
        <w:t xml:space="preserve">I.A. </w:t>
      </w:r>
      <w:r w:rsidR="0031072B">
        <w:t>Alexandrov (ivanalx@hotmail.com).</w:t>
      </w:r>
    </w:p>
    <w:p w:rsidR="007D4DA3" w:rsidRDefault="0031072B" w:rsidP="007D4DA3">
      <w:pPr>
        <w:pStyle w:val="Heading1"/>
      </w:pPr>
      <w:r w:rsidRPr="0031072B">
        <w:t xml:space="preserve">Software </w:t>
      </w:r>
      <w:r w:rsidR="004363D9">
        <w:t>r</w:t>
      </w:r>
      <w:r w:rsidRPr="0031072B">
        <w:t>equirements</w:t>
      </w:r>
    </w:p>
    <w:p w:rsidR="007D4DA3" w:rsidRDefault="007D4DA3" w:rsidP="007D4DA3"/>
    <w:p w:rsidR="007D4DA3" w:rsidDel="008D3F94" w:rsidRDefault="007D4DA3" w:rsidP="007D4DA3">
      <w:pPr>
        <w:rPr>
          <w:del w:id="4" w:author="Author"/>
        </w:rPr>
      </w:pPr>
      <w:r>
        <w:t xml:space="preserve">The program is 16-bit MS-DOS application and requires NTVDM subsystem (NT Virtual DOS Machine) to run under Windows </w:t>
      </w:r>
      <w:r w:rsidR="00191C73">
        <w:t xml:space="preserve">NT, </w:t>
      </w:r>
      <w:r>
        <w:t xml:space="preserve">2000, XP, or </w:t>
      </w:r>
      <w:r w:rsidR="00AC0DAC">
        <w:t>Windows 7</w:t>
      </w:r>
      <w:r>
        <w:t>. NTVDM is not supported in 64-bit versions of Windows and the only way to run program is to use virtualization software.</w:t>
      </w:r>
    </w:p>
    <w:p w:rsidR="007D4DA3" w:rsidRPr="006140E1" w:rsidRDefault="007D4DA3" w:rsidP="007D4DA3">
      <w:pPr>
        <w:rPr>
          <w:rPrChange w:id="5" w:author="Author">
            <w:rPr>
              <w:lang w:val="ru-RU"/>
            </w:rPr>
          </w:rPrChange>
        </w:rPr>
      </w:pPr>
    </w:p>
    <w:p w:rsidR="00CC4A23" w:rsidRDefault="00CC4A23" w:rsidP="00CC4A23">
      <w:pPr>
        <w:pStyle w:val="Heading1"/>
      </w:pPr>
      <w:r>
        <w:rPr>
          <w:lang w:val="en-US"/>
        </w:rPr>
        <w:t>In</w:t>
      </w:r>
      <w:r>
        <w:t>put</w:t>
      </w:r>
    </w:p>
    <w:p w:rsidR="00CC4A23" w:rsidRDefault="00CC4A23" w:rsidP="007D4DA3"/>
    <w:p w:rsidR="007D4DA3" w:rsidRDefault="007D4DA3" w:rsidP="007D4DA3">
      <w:r>
        <w:t>PERCON supports input sequences in GenBank format</w:t>
      </w:r>
      <w:r w:rsidR="00CC4A23">
        <w:t xml:space="preserve"> with gaps expanded. F</w:t>
      </w:r>
      <w:r>
        <w:t>iles obtained from repositories should be translated to ASCII CR+LF (DOS/Windows) newlines.</w:t>
      </w:r>
    </w:p>
    <w:p w:rsidR="00393AA0" w:rsidRDefault="00586D6E" w:rsidP="00393AA0">
      <w:pPr>
        <w:pStyle w:val="Heading1"/>
      </w:pPr>
      <w:r>
        <w:t>Limitations</w:t>
      </w:r>
    </w:p>
    <w:p w:rsidR="00280150" w:rsidRDefault="00280150" w:rsidP="00393AA0"/>
    <w:p w:rsidR="006253DF" w:rsidRDefault="000378AA" w:rsidP="00127401">
      <w:pPr>
        <w:numPr>
          <w:ilvl w:val="0"/>
          <w:numId w:val="10"/>
        </w:numPr>
      </w:pPr>
      <w:r w:rsidRPr="000378AA">
        <w:t xml:space="preserve">This program was designed to </w:t>
      </w:r>
      <w:r w:rsidR="001D50BD">
        <w:t>aid</w:t>
      </w:r>
      <w:r w:rsidRPr="000378AA">
        <w:t xml:space="preserve"> research </w:t>
      </w:r>
      <w:r w:rsidR="001D50BD">
        <w:t xml:space="preserve">of a </w:t>
      </w:r>
      <w:r w:rsidRPr="000378AA">
        <w:t xml:space="preserve">narrow circle of </w:t>
      </w:r>
      <w:r w:rsidR="001D50BD">
        <w:t>AS experts</w:t>
      </w:r>
      <w:r w:rsidRPr="000378AA">
        <w:t xml:space="preserve"> and was not intended for the broad audience.</w:t>
      </w:r>
      <w:r w:rsidR="006253DF" w:rsidRPr="006253DF">
        <w:t xml:space="preserve"> </w:t>
      </w:r>
      <w:r w:rsidR="00127401" w:rsidRPr="00127401">
        <w:t xml:space="preserve">It is mainly the toolbox to assist in AS research and has a lot of parameters and </w:t>
      </w:r>
      <w:r w:rsidR="001D50BD">
        <w:t>modes</w:t>
      </w:r>
      <w:r w:rsidR="00127401" w:rsidRPr="00127401">
        <w:t>, which are not always compatible.</w:t>
      </w:r>
    </w:p>
    <w:p w:rsidR="006253DF" w:rsidRDefault="006253DF" w:rsidP="00B36CC8">
      <w:pPr>
        <w:numPr>
          <w:ilvl w:val="0"/>
          <w:numId w:val="10"/>
        </w:numPr>
      </w:pPr>
      <w:r w:rsidRPr="006253DF">
        <w:t xml:space="preserve">This </w:t>
      </w:r>
      <w:r w:rsidR="00B06551">
        <w:t xml:space="preserve">is </w:t>
      </w:r>
      <w:r w:rsidRPr="006253DF">
        <w:t xml:space="preserve">a </w:t>
      </w:r>
      <w:r w:rsidR="001D50BD">
        <w:t>limited simplified</w:t>
      </w:r>
      <w:r w:rsidRPr="006253DF">
        <w:t xml:space="preserve"> version </w:t>
      </w:r>
      <w:r w:rsidR="001D50BD">
        <w:t>capable of</w:t>
      </w:r>
      <w:r w:rsidRPr="006253DF">
        <w:t xml:space="preserve"> production of </w:t>
      </w:r>
      <w:r w:rsidR="001D50BD">
        <w:t xml:space="preserve">SF-annotated </w:t>
      </w:r>
      <w:r w:rsidRPr="006253DF">
        <w:t>AS maps.</w:t>
      </w:r>
      <w:r w:rsidR="00B36CC8">
        <w:t xml:space="preserve"> </w:t>
      </w:r>
      <w:r w:rsidR="00B36CC8" w:rsidRPr="00B36CC8">
        <w:t>Some menu items are intended for more advanced versions of the program, which have functions disabled in this version. Likewise some steps in execution of the program may not make sense in this limited version, but have to be executed nevertheless.</w:t>
      </w:r>
    </w:p>
    <w:p w:rsidR="006253DF" w:rsidRDefault="00586D6E" w:rsidP="00346684">
      <w:pPr>
        <w:numPr>
          <w:ilvl w:val="0"/>
          <w:numId w:val="10"/>
        </w:numPr>
      </w:pPr>
      <w:r>
        <w:t>PERCON</w:t>
      </w:r>
      <w:r w:rsidR="006253DF" w:rsidRPr="006253DF">
        <w:t xml:space="preserve"> </w:t>
      </w:r>
      <w:r w:rsidR="00346684" w:rsidRPr="00346684">
        <w:t xml:space="preserve">is not </w:t>
      </w:r>
      <w:r w:rsidR="00486D21" w:rsidRPr="00346684">
        <w:t>completely</w:t>
      </w:r>
      <w:r w:rsidR="00346684" w:rsidRPr="00346684">
        <w:t xml:space="preserve"> user-friendly and not totally foolproof program in its current form.</w:t>
      </w:r>
      <w:r w:rsidR="00346684">
        <w:t xml:space="preserve"> Please, be careful!</w:t>
      </w:r>
      <w:r w:rsidR="006253DF" w:rsidRPr="006253DF">
        <w:t xml:space="preserve"> Not all parameters are applicable in the entire range </w:t>
      </w:r>
      <w:r w:rsidR="00346684">
        <w:t xml:space="preserve">as </w:t>
      </w:r>
      <w:r w:rsidR="006253DF" w:rsidRPr="006253DF">
        <w:t>proposed.</w:t>
      </w:r>
      <w:r w:rsidR="006253DF">
        <w:t xml:space="preserve"> </w:t>
      </w:r>
      <w:r w:rsidR="006253DF" w:rsidRPr="006253DF">
        <w:t>Please do not use extrem</w:t>
      </w:r>
      <w:r w:rsidR="001D50BD">
        <w:t>e</w:t>
      </w:r>
      <w:r w:rsidR="006253DF" w:rsidRPr="006253DF">
        <w:t xml:space="preserve"> parameters.</w:t>
      </w:r>
    </w:p>
    <w:p w:rsidR="00393AA0" w:rsidRPr="00393AA0" w:rsidRDefault="00280150" w:rsidP="00393AA0">
      <w:pPr>
        <w:numPr>
          <w:ilvl w:val="0"/>
          <w:numId w:val="10"/>
        </w:numPr>
      </w:pPr>
      <w:r>
        <w:lastRenderedPageBreak/>
        <w:t>Program does not support batch processing, sequences from</w:t>
      </w:r>
      <w:r w:rsidRPr="00280150">
        <w:t xml:space="preserve"> different files</w:t>
      </w:r>
      <w:r>
        <w:t xml:space="preserve"> should be </w:t>
      </w:r>
      <w:r w:rsidR="00422FC6">
        <w:t xml:space="preserve">selected </w:t>
      </w:r>
      <w:r>
        <w:t>manually</w:t>
      </w:r>
      <w:r w:rsidR="00422FC6">
        <w:t xml:space="preserve">. </w:t>
      </w:r>
      <w:r w:rsidR="00422FC6" w:rsidRPr="00422FC6">
        <w:t>You can combine multiple sequences in a single file, but depending on the size, the processing may take a long time.</w:t>
      </w:r>
    </w:p>
    <w:p w:rsidR="00493F5E" w:rsidRDefault="00493F5E" w:rsidP="00493F5E">
      <w:pPr>
        <w:pStyle w:val="Heading1"/>
      </w:pPr>
      <w:r w:rsidRPr="000B6931">
        <w:t>General consideration of the methods</w:t>
      </w:r>
    </w:p>
    <w:p w:rsidR="00493F5E" w:rsidRPr="00BB32F4" w:rsidRDefault="00493F5E" w:rsidP="00493F5E">
      <w:pPr>
        <w:pStyle w:val="Heading3"/>
        <w:ind w:firstLine="720"/>
      </w:pPr>
      <w:r w:rsidRPr="00BB32F4">
        <w:t>Use of Terms</w:t>
      </w:r>
    </w:p>
    <w:p w:rsidR="00493F5E" w:rsidRPr="00B46126" w:rsidRDefault="00493F5E" w:rsidP="00493F5E"/>
    <w:p w:rsidR="00493F5E" w:rsidRDefault="00493F5E" w:rsidP="00493F5E">
      <w:pPr>
        <w:ind w:left="720"/>
      </w:pPr>
      <w:r w:rsidRPr="008732AA">
        <w:t>DB</w:t>
      </w:r>
      <w:r>
        <w:t xml:space="preserve"> —</w:t>
      </w:r>
      <w:r w:rsidRPr="008732AA">
        <w:t xml:space="preserve"> is a plain text file in DOS format that contains entries</w:t>
      </w:r>
      <w:r>
        <w:t xml:space="preserve"> (nucleotide sequences)</w:t>
      </w:r>
      <w:r w:rsidRPr="008732AA">
        <w:t xml:space="preserve"> in GenBank format.</w:t>
      </w:r>
    </w:p>
    <w:p w:rsidR="00493F5E" w:rsidRDefault="00493F5E" w:rsidP="00493F5E">
      <w:pPr>
        <w:ind w:firstLine="720"/>
      </w:pPr>
      <w:r w:rsidRPr="008732AA">
        <w:t>W</w:t>
      </w:r>
      <w:r>
        <w:t>indow:</w:t>
      </w:r>
    </w:p>
    <w:p w:rsidR="00493F5E" w:rsidRDefault="00493F5E" w:rsidP="00493F5E">
      <w:pPr>
        <w:numPr>
          <w:ilvl w:val="0"/>
          <w:numId w:val="11"/>
        </w:numPr>
      </w:pPr>
      <w:r>
        <w:t>t</w:t>
      </w:r>
      <w:r w:rsidRPr="00B46126">
        <w:t>he fragment o</w:t>
      </w:r>
      <w:r>
        <w:t>f the sequence analyzed at a given step, long sequences are analyzed in steps as 5000 bp windows;</w:t>
      </w:r>
    </w:p>
    <w:p w:rsidR="00493F5E" w:rsidRDefault="00493F5E" w:rsidP="00493F5E">
      <w:pPr>
        <w:numPr>
          <w:ilvl w:val="0"/>
          <w:numId w:val="11"/>
        </w:numPr>
      </w:pPr>
      <w:r>
        <w:t>window (WI) parameter in dot-matrix options.</w:t>
      </w:r>
    </w:p>
    <w:p w:rsidR="00493F5E" w:rsidRDefault="00493F5E" w:rsidP="00493F5E"/>
    <w:p w:rsidR="00493F5E" w:rsidRDefault="00493F5E" w:rsidP="00493F5E">
      <w:r w:rsidRPr="007E3D3A">
        <w:t>The search of the AS monomer in the window</w:t>
      </w:r>
      <w:r>
        <w:t xml:space="preserve"> is organized in three steps:</w:t>
      </w:r>
    </w:p>
    <w:p w:rsidR="00493F5E" w:rsidRDefault="00493F5E" w:rsidP="00493F5E"/>
    <w:p w:rsidR="00493F5E" w:rsidRDefault="00493F5E" w:rsidP="00493F5E">
      <w:pPr>
        <w:numPr>
          <w:ilvl w:val="0"/>
          <w:numId w:val="12"/>
        </w:numPr>
      </w:pPr>
      <w:r>
        <w:t>Fast search of AS-similar sequences by comparison of the octanucleotide dictionaries of the window and AS consensus. Selected windows go to the next step.</w:t>
      </w:r>
    </w:p>
    <w:p w:rsidR="00493F5E" w:rsidRDefault="00493F5E" w:rsidP="00493F5E">
      <w:pPr>
        <w:numPr>
          <w:ilvl w:val="0"/>
          <w:numId w:val="12"/>
        </w:numPr>
      </w:pPr>
      <w:r>
        <w:t>Refined analysis of AS in the window by construction of dot-matrices and their examination. Selected windows go to the next step.</w:t>
      </w:r>
    </w:p>
    <w:p w:rsidR="00493F5E" w:rsidRDefault="00493F5E" w:rsidP="00493F5E">
      <w:pPr>
        <w:numPr>
          <w:ilvl w:val="0"/>
          <w:numId w:val="12"/>
        </w:numPr>
      </w:pPr>
      <w:r>
        <w:t>Repeated alignment of AS consensus to the window and the extraction of monomers.</w:t>
      </w:r>
    </w:p>
    <w:p w:rsidR="00493F5E" w:rsidRDefault="00493F5E" w:rsidP="00493F5E"/>
    <w:p w:rsidR="00493F5E" w:rsidRDefault="00493F5E" w:rsidP="00493F5E">
      <w:r w:rsidRPr="00C77547">
        <w:t>First step is very fast (near file reading speed). Second step is a little bit slower. The time-limiting stage is repeated alignment.</w:t>
      </w:r>
    </w:p>
    <w:p w:rsidR="00493F5E" w:rsidRDefault="00493F5E" w:rsidP="00493F5E"/>
    <w:p w:rsidR="00493F5E" w:rsidRDefault="00493F5E" w:rsidP="00493F5E">
      <w:r w:rsidRPr="00C77547">
        <w:t>Every monomer is class</w:t>
      </w:r>
      <w:r>
        <w:t>ed</w:t>
      </w:r>
      <w:r w:rsidRPr="00C77547">
        <w:t xml:space="preserve"> </w:t>
      </w:r>
      <w:r>
        <w:t>in</w:t>
      </w:r>
      <w:r w:rsidRPr="00C77547">
        <w:t>to</w:t>
      </w:r>
      <w:r>
        <w:t xml:space="preserve"> one of</w:t>
      </w:r>
      <w:r w:rsidRPr="00C77547">
        <w:t xml:space="preserve"> 13 monomer </w:t>
      </w:r>
      <w:r>
        <w:t>classes</w:t>
      </w:r>
      <w:r w:rsidRPr="0088742B">
        <w:t xml:space="preserve"> </w:t>
      </w:r>
      <w:r>
        <w:t xml:space="preserve">by simple </w:t>
      </w:r>
      <w:r w:rsidRPr="006140E1">
        <w:rPr>
          <w:rPrChange w:id="6" w:author="Author">
            <w:rPr/>
          </w:rPrChange>
        </w:rPr>
        <w:t>naive</w:t>
      </w:r>
      <w:r>
        <w:t xml:space="preserve"> Bayesian classifier or remains unclassed</w:t>
      </w:r>
      <w:r w:rsidRPr="00C77547">
        <w:t xml:space="preserve"> (Um).</w:t>
      </w:r>
    </w:p>
    <w:p w:rsidR="00493F5E" w:rsidRDefault="00493F5E" w:rsidP="00493F5E"/>
    <w:p w:rsidR="00493F5E" w:rsidRPr="004B20E6" w:rsidRDefault="00493F5E" w:rsidP="004B20E6">
      <w:r w:rsidRPr="00C77547">
        <w:t>12 standard</w:t>
      </w:r>
      <w:r>
        <w:t xml:space="preserve"> classes are characteristic of the five SFs (</w:t>
      </w:r>
      <w:r w:rsidRPr="00C77547">
        <w:t>J1,</w:t>
      </w:r>
      <w:r>
        <w:t xml:space="preserve"> </w:t>
      </w:r>
      <w:r w:rsidRPr="00C77547">
        <w:t>J2,</w:t>
      </w:r>
      <w:r>
        <w:t xml:space="preserve"> </w:t>
      </w:r>
      <w:r w:rsidRPr="00C77547">
        <w:t>D1,</w:t>
      </w:r>
      <w:r>
        <w:t xml:space="preserve"> </w:t>
      </w:r>
      <w:r w:rsidRPr="00C77547">
        <w:t>D2,</w:t>
      </w:r>
      <w:r>
        <w:t xml:space="preserve"> </w:t>
      </w:r>
      <w:r w:rsidRPr="00C77547">
        <w:t>W1,</w:t>
      </w:r>
      <w:r>
        <w:t xml:space="preserve"> </w:t>
      </w:r>
      <w:r w:rsidRPr="00C77547">
        <w:t>W2,</w:t>
      </w:r>
      <w:r>
        <w:t xml:space="preserve"> </w:t>
      </w:r>
      <w:r w:rsidRPr="00C77547">
        <w:t>W3,</w:t>
      </w:r>
      <w:r>
        <w:t xml:space="preserve"> </w:t>
      </w:r>
      <w:r w:rsidRPr="00C77547">
        <w:t>W4,</w:t>
      </w:r>
      <w:r>
        <w:t xml:space="preserve"> </w:t>
      </w:r>
      <w:r w:rsidRPr="00C77547">
        <w:t>W5,</w:t>
      </w:r>
      <w:r>
        <w:t xml:space="preserve"> </w:t>
      </w:r>
      <w:r w:rsidRPr="00C77547">
        <w:t>R1,</w:t>
      </w:r>
      <w:r>
        <w:t xml:space="preserve"> </w:t>
      </w:r>
      <w:r w:rsidRPr="00C77547">
        <w:t>R2</w:t>
      </w:r>
      <w:r>
        <w:t xml:space="preserve"> and </w:t>
      </w:r>
      <w:r w:rsidRPr="00C77547">
        <w:t>M1</w:t>
      </w:r>
      <w:r>
        <w:t xml:space="preserve">) and </w:t>
      </w:r>
      <w:r w:rsidRPr="00C77547">
        <w:t>Xm</w:t>
      </w:r>
      <w:r>
        <w:t xml:space="preserve"> stands for random sequence. </w:t>
      </w:r>
      <w:r w:rsidRPr="00C77547">
        <w:t>Independently every monomer is classe</w:t>
      </w:r>
      <w:r>
        <w:t>d into A or B type or random (</w:t>
      </w:r>
      <w:r w:rsidRPr="00C77547">
        <w:t>X</w:t>
      </w:r>
      <w:r>
        <w:t>)</w:t>
      </w:r>
      <w:r w:rsidRPr="00C77547">
        <w:t xml:space="preserve"> or unclass</w:t>
      </w:r>
      <w:r>
        <w:t>ed (U)</w:t>
      </w:r>
      <w:r w:rsidRPr="00C77547">
        <w:t xml:space="preserve">. SF1 </w:t>
      </w:r>
      <w:r>
        <w:t>is formed by</w:t>
      </w:r>
      <w:r w:rsidRPr="00C77547">
        <w:t xml:space="preserve"> J1 and J2, SF2 </w:t>
      </w:r>
      <w:r>
        <w:t>is formed by</w:t>
      </w:r>
      <w:r w:rsidRPr="00C77547">
        <w:t xml:space="preserve"> D1 and D2, SF3 </w:t>
      </w:r>
      <w:r>
        <w:t>is formed by</w:t>
      </w:r>
      <w:r w:rsidRPr="00C77547">
        <w:t xml:space="preserve"> W1,</w:t>
      </w:r>
      <w:r>
        <w:t xml:space="preserve"> </w:t>
      </w:r>
      <w:r w:rsidRPr="00C77547">
        <w:t>W2,</w:t>
      </w:r>
      <w:r>
        <w:t xml:space="preserve"> </w:t>
      </w:r>
      <w:r w:rsidRPr="00C77547">
        <w:t>W3,</w:t>
      </w:r>
      <w:r>
        <w:t xml:space="preserve"> </w:t>
      </w:r>
      <w:r w:rsidRPr="00C77547">
        <w:t xml:space="preserve">W4 and W5, SF4 </w:t>
      </w:r>
      <w:r>
        <w:t>is formed by</w:t>
      </w:r>
      <w:r w:rsidRPr="00C77547">
        <w:t xml:space="preserve"> M1</w:t>
      </w:r>
      <w:r w:rsidR="00252823">
        <w:t xml:space="preserve"> </w:t>
      </w:r>
      <w:r>
        <w:t>and</w:t>
      </w:r>
      <w:r w:rsidRPr="00C77547">
        <w:t xml:space="preserve"> SF5 </w:t>
      </w:r>
      <w:r>
        <w:t>is formed by</w:t>
      </w:r>
      <w:r w:rsidRPr="00C77547">
        <w:t xml:space="preserve"> R1 and R2</w:t>
      </w:r>
      <w:r>
        <w:t xml:space="preserve"> classes</w:t>
      </w:r>
      <w:r w:rsidRPr="00C77547">
        <w:t xml:space="preserve">. </w:t>
      </w:r>
      <w:r>
        <w:t>According</w:t>
      </w:r>
      <w:r w:rsidRPr="00C77547">
        <w:t xml:space="preserve"> to the presence of the monomer </w:t>
      </w:r>
      <w:r>
        <w:t>classes</w:t>
      </w:r>
      <w:r w:rsidRPr="00C77547">
        <w:t xml:space="preserve"> the window is classed </w:t>
      </w:r>
      <w:r>
        <w:t>in</w:t>
      </w:r>
      <w:r w:rsidRPr="00C77547">
        <w:t xml:space="preserve">to one or </w:t>
      </w:r>
      <w:r>
        <w:t>more</w:t>
      </w:r>
      <w:r w:rsidRPr="00C77547">
        <w:t xml:space="preserve"> </w:t>
      </w:r>
      <w:r>
        <w:t>SFs</w:t>
      </w:r>
      <w:r w:rsidRPr="00C77547">
        <w:t>.</w:t>
      </w:r>
      <w:r w:rsidR="00252823">
        <w:t xml:space="preserve"> Classes J1, D2, W4-5, R2 and M1 belong to the A type</w:t>
      </w:r>
      <w:r w:rsidR="00880C5C">
        <w:t>;</w:t>
      </w:r>
      <w:r w:rsidR="00252823">
        <w:t xml:space="preserve"> classes J2, D1, W1-3 and R2 belong to the B type.</w:t>
      </w:r>
    </w:p>
    <w:p w:rsidR="00393AA0" w:rsidRDefault="00393AA0" w:rsidP="00393AA0">
      <w:pPr>
        <w:pStyle w:val="Heading1"/>
      </w:pPr>
      <w:r w:rsidRPr="00393AA0">
        <w:t xml:space="preserve">Package </w:t>
      </w:r>
      <w:r w:rsidR="004363D9">
        <w:t>c</w:t>
      </w:r>
      <w:r w:rsidRPr="00393AA0">
        <w:t>ontents</w:t>
      </w:r>
    </w:p>
    <w:p w:rsidR="0046434B" w:rsidRPr="0046434B" w:rsidRDefault="0046434B" w:rsidP="0046434B"/>
    <w:p w:rsidR="0046434B" w:rsidRDefault="0046434B" w:rsidP="0046434B">
      <w:r>
        <w:t xml:space="preserve">dist80s.exe — </w:t>
      </w:r>
      <w:r w:rsidR="005554B4">
        <w:t xml:space="preserve">main </w:t>
      </w:r>
      <w:r w:rsidRPr="0046434B">
        <w:t>application</w:t>
      </w:r>
      <w:r w:rsidR="00FD204A">
        <w:t>;</w:t>
      </w:r>
    </w:p>
    <w:p w:rsidR="0046434B" w:rsidRDefault="00006F5D" w:rsidP="0046434B">
      <w:r>
        <w:t>AS</w:t>
      </w:r>
      <w:r w:rsidR="0016795B">
        <w:t>C</w:t>
      </w:r>
      <w:r w:rsidR="0046434B">
        <w:t xml:space="preserve"> — file that describes AS consensus</w:t>
      </w:r>
      <w:r w:rsidR="00FD204A">
        <w:t>;</w:t>
      </w:r>
      <w:r w:rsidR="00082C0C">
        <w:t xml:space="preserve"> </w:t>
      </w:r>
    </w:p>
    <w:p w:rsidR="0046434B" w:rsidRDefault="005554B4" w:rsidP="0046434B">
      <w:r w:rsidRPr="005554B4">
        <w:t>CONS_ALP.DNG</w:t>
      </w:r>
      <w:r w:rsidR="0046434B">
        <w:t xml:space="preserve"> — AS consensus file</w:t>
      </w:r>
      <w:r w:rsidR="00FD204A">
        <w:t>;</w:t>
      </w:r>
    </w:p>
    <w:p w:rsidR="0046434B" w:rsidRDefault="0046434B" w:rsidP="0046434B">
      <w:r>
        <w:t>cm</w:t>
      </w:r>
      <w:r w:rsidR="00006F5D">
        <w:t>xx</w:t>
      </w:r>
      <w:r w:rsidR="00FD204A">
        <w:t>-txt.txt —</w:t>
      </w:r>
      <w:r>
        <w:t xml:space="preserve"> auxiliary file</w:t>
      </w:r>
      <w:r w:rsidR="00FD204A">
        <w:t>;</w:t>
      </w:r>
    </w:p>
    <w:p w:rsidR="0046434B" w:rsidRDefault="0046434B" w:rsidP="0046434B">
      <w:r>
        <w:t>_SQfile.t</w:t>
      </w:r>
      <w:r w:rsidR="00006F5D">
        <w:t>mp</w:t>
      </w:r>
      <w:r w:rsidR="00FD204A">
        <w:t xml:space="preserve"> —</w:t>
      </w:r>
      <w:r>
        <w:t xml:space="preserve"> auxiliary file to </w:t>
      </w:r>
      <w:r w:rsidR="008D5BF3">
        <w:t>temporary stor</w:t>
      </w:r>
      <w:r w:rsidR="00B32EB7">
        <w:t>e</w:t>
      </w:r>
      <w:r w:rsidR="008D5BF3">
        <w:t xml:space="preserve"> the</w:t>
      </w:r>
      <w:r>
        <w:t xml:space="preserve"> sequence</w:t>
      </w:r>
      <w:r w:rsidR="00FD204A">
        <w:t>;</w:t>
      </w:r>
    </w:p>
    <w:p w:rsidR="0046434B" w:rsidRDefault="0046434B" w:rsidP="0046434B">
      <w:r w:rsidRPr="00867D15">
        <w:t>1.dng, 2.dng,</w:t>
      </w:r>
      <w:r w:rsidR="00FD204A" w:rsidRPr="00867D15">
        <w:t xml:space="preserve"> </w:t>
      </w:r>
      <w:r w:rsidRPr="00867D15">
        <w:t>3</w:t>
      </w:r>
      <w:r w:rsidR="00006F5D" w:rsidRPr="00867D15">
        <w:t>a</w:t>
      </w:r>
      <w:r w:rsidR="00FD204A" w:rsidRPr="00867D15">
        <w:t xml:space="preserve">.dng, 4.dng, hor11mer12.txt — </w:t>
      </w:r>
      <w:r w:rsidR="00461E02" w:rsidRPr="004B20E6">
        <w:t xml:space="preserve">blank </w:t>
      </w:r>
      <w:r w:rsidR="00480027" w:rsidRPr="004B20E6">
        <w:t>spaces for test sequences, not used in this version</w:t>
      </w:r>
      <w:r w:rsidR="00FD204A" w:rsidRPr="00867D15">
        <w:t>;</w:t>
      </w:r>
    </w:p>
    <w:p w:rsidR="0046434B" w:rsidRDefault="00FD204A" w:rsidP="0046434B">
      <w:r>
        <w:t>AP001464</w:t>
      </w:r>
      <w:r w:rsidR="00FD2447">
        <w:t>.</w:t>
      </w:r>
      <w:del w:id="7" w:author="Author">
        <w:r w:rsidR="00FD2447" w:rsidDel="00391EE1">
          <w:delText>txt</w:delText>
        </w:r>
      </w:del>
      <w:ins w:id="8" w:author="Author">
        <w:r w:rsidR="00391EE1">
          <w:t>gb</w:t>
        </w:r>
      </w:ins>
      <w:r>
        <w:t xml:space="preserve"> —</w:t>
      </w:r>
      <w:r w:rsidR="0046434B">
        <w:t xml:space="preserve"> example of sequence</w:t>
      </w:r>
      <w:r>
        <w:t>;</w:t>
      </w:r>
    </w:p>
    <w:p w:rsidR="00393AA0" w:rsidRPr="00393AA0" w:rsidRDefault="00FD204A" w:rsidP="0046434B">
      <w:r>
        <w:t>M001464 —</w:t>
      </w:r>
      <w:r w:rsidR="0046434B">
        <w:t xml:space="preserve"> output example</w:t>
      </w:r>
      <w:r>
        <w:t>.</w:t>
      </w:r>
    </w:p>
    <w:p w:rsidR="001B4181" w:rsidRDefault="001B4181" w:rsidP="001B4181">
      <w:pPr>
        <w:pStyle w:val="Heading1"/>
      </w:pPr>
      <w:r>
        <w:lastRenderedPageBreak/>
        <w:t>Installation</w:t>
      </w:r>
    </w:p>
    <w:p w:rsidR="001B4181" w:rsidRDefault="001B4181" w:rsidP="001B4181"/>
    <w:p w:rsidR="00871948" w:rsidRDefault="00697022" w:rsidP="001B4181">
      <w:r w:rsidRPr="00697022">
        <w:t>Extract the distribution archive to the directory you wish to install</w:t>
      </w:r>
      <w:r>
        <w:t xml:space="preserve"> PERCON</w:t>
      </w:r>
      <w:r w:rsidR="002C60FE">
        <w:t xml:space="preserve"> (for example: C:\PERCON)</w:t>
      </w:r>
      <w:r w:rsidR="004A5A59">
        <w:t>.</w:t>
      </w:r>
    </w:p>
    <w:p w:rsidR="00871948" w:rsidRDefault="004A5A59" w:rsidP="001B4181">
      <w:r w:rsidRPr="004A5A59">
        <w:t>Remind</w:t>
      </w:r>
      <w:r w:rsidR="002C60FE">
        <w:t>er:</w:t>
      </w:r>
      <w:r w:rsidRPr="004A5A59">
        <w:t xml:space="preserve"> this should be </w:t>
      </w:r>
      <w:r w:rsidR="00BB511B" w:rsidRPr="004A5A59">
        <w:t>directory</w:t>
      </w:r>
      <w:r w:rsidRPr="004A5A59">
        <w:t xml:space="preserve"> separate </w:t>
      </w:r>
      <w:r w:rsidR="00BB511B">
        <w:t>from OS system files</w:t>
      </w:r>
      <w:r w:rsidR="00691D90">
        <w:t xml:space="preserve">. </w:t>
      </w:r>
      <w:r w:rsidR="00871948">
        <w:t>All files i</w:t>
      </w:r>
      <w:r w:rsidR="00871948" w:rsidRPr="00B27423">
        <w:t xml:space="preserve">ncluded in the archive are needed to </w:t>
      </w:r>
      <w:r w:rsidR="00486D21">
        <w:t>successfully</w:t>
      </w:r>
      <w:r w:rsidR="00871948">
        <w:t xml:space="preserve"> </w:t>
      </w:r>
      <w:r w:rsidR="00871948" w:rsidRPr="00B27423">
        <w:t>run</w:t>
      </w:r>
      <w:r w:rsidR="00871948">
        <w:t xml:space="preserve"> the program.</w:t>
      </w:r>
    </w:p>
    <w:p w:rsidR="001B4181" w:rsidRPr="001B4181" w:rsidRDefault="00B27423" w:rsidP="001B4181">
      <w:r w:rsidRPr="00B27423">
        <w:t>Once the program files are unzipped from their archive and into their own folder, the user starts the program by double-clicking on the</w:t>
      </w:r>
      <w:r w:rsidR="00691D90">
        <w:t xml:space="preserve"> dist80s.exe</w:t>
      </w:r>
      <w:r w:rsidR="00281CEF">
        <w:t xml:space="preserve"> file</w:t>
      </w:r>
      <w:r w:rsidR="00691D90">
        <w:t>.</w:t>
      </w:r>
    </w:p>
    <w:p w:rsidR="00871948" w:rsidRDefault="004363D9" w:rsidP="00C86C63">
      <w:pPr>
        <w:pStyle w:val="Heading1"/>
      </w:pPr>
      <w:r>
        <w:t>Quick c</w:t>
      </w:r>
      <w:r w:rsidR="00C86C63" w:rsidRPr="00C86C63">
        <w:t xml:space="preserve">onfiguration </w:t>
      </w:r>
      <w:r w:rsidR="00C86C63">
        <w:t xml:space="preserve">and </w:t>
      </w:r>
      <w:r>
        <w:t>u</w:t>
      </w:r>
      <w:r w:rsidR="00C86C63">
        <w:t>sage</w:t>
      </w:r>
      <w:bookmarkStart w:id="9" w:name="_GoBack"/>
      <w:bookmarkEnd w:id="9"/>
    </w:p>
    <w:p w:rsidR="00C86C63" w:rsidRDefault="00C86C63" w:rsidP="00C86C63"/>
    <w:p w:rsidR="00936C47" w:rsidRDefault="00936C47" w:rsidP="00936C47">
      <w:pPr>
        <w:numPr>
          <w:ilvl w:val="0"/>
          <w:numId w:val="6"/>
        </w:numPr>
      </w:pPr>
      <w:r>
        <w:t>First</w:t>
      </w:r>
      <w:r w:rsidR="00281CEF">
        <w:t>,</w:t>
      </w:r>
      <w:r>
        <w:t xml:space="preserve"> user should find and load file with AS consensus. Press </w:t>
      </w:r>
      <w:r w:rsidRPr="00936C47">
        <w:rPr>
          <w:b/>
        </w:rPr>
        <w:t>F8</w:t>
      </w:r>
      <w:r>
        <w:t>. Current directory name appear</w:t>
      </w:r>
      <w:r w:rsidR="00D877CF">
        <w:t>s</w:t>
      </w:r>
      <w:r>
        <w:t xml:space="preserve">. Enter directory name, or press </w:t>
      </w:r>
      <w:r w:rsidRPr="00936C47">
        <w:rPr>
          <w:b/>
        </w:rPr>
        <w:t>Enter</w:t>
      </w:r>
      <w:r>
        <w:t>. Select</w:t>
      </w:r>
      <w:r w:rsidRPr="00936C47">
        <w:t xml:space="preserve"> file </w:t>
      </w:r>
      <w:r>
        <w:t>A</w:t>
      </w:r>
      <w:r w:rsidR="008F2070">
        <w:t>SC</w:t>
      </w:r>
      <w:r w:rsidRPr="00936C47">
        <w:t xml:space="preserve">. Press </w:t>
      </w:r>
      <w:r w:rsidRPr="00936C47">
        <w:rPr>
          <w:b/>
        </w:rPr>
        <w:t>Enter</w:t>
      </w:r>
      <w:r w:rsidRPr="00936C47">
        <w:t xml:space="preserve">. Press </w:t>
      </w:r>
      <w:r w:rsidRPr="00936C47">
        <w:rPr>
          <w:b/>
        </w:rPr>
        <w:t>Esc</w:t>
      </w:r>
      <w:r w:rsidRPr="00936C47">
        <w:t>. This step should be fulfilled only on</w:t>
      </w:r>
      <w:r w:rsidR="00D877CF">
        <w:t>ce</w:t>
      </w:r>
      <w:r w:rsidRPr="00936C47">
        <w:t xml:space="preserve"> in every session.</w:t>
      </w:r>
    </w:p>
    <w:p w:rsidR="00936C47" w:rsidRDefault="00936C47" w:rsidP="00936C47">
      <w:pPr>
        <w:numPr>
          <w:ilvl w:val="0"/>
          <w:numId w:val="6"/>
        </w:numPr>
      </w:pPr>
      <w:r>
        <w:t xml:space="preserve">Press </w:t>
      </w:r>
      <w:r w:rsidRPr="00936C47">
        <w:rPr>
          <w:b/>
        </w:rPr>
        <w:t>F2</w:t>
      </w:r>
      <w:r>
        <w:t xml:space="preserve"> to load</w:t>
      </w:r>
      <w:r w:rsidR="000C2FD2">
        <w:t xml:space="preserve"> AS consensus</w:t>
      </w:r>
      <w:r>
        <w:t>.</w:t>
      </w:r>
    </w:p>
    <w:p w:rsidR="000C2FD2" w:rsidRDefault="00F24F2F" w:rsidP="00936C47">
      <w:pPr>
        <w:numPr>
          <w:ilvl w:val="0"/>
          <w:numId w:val="6"/>
        </w:numPr>
      </w:pPr>
      <w:r>
        <w:t xml:space="preserve">Press </w:t>
      </w:r>
      <w:r w:rsidRPr="00F24F2F">
        <w:rPr>
          <w:b/>
        </w:rPr>
        <w:t>F4</w:t>
      </w:r>
      <w:r>
        <w:t xml:space="preserve">. Press </w:t>
      </w:r>
      <w:r w:rsidRPr="00F24F2F">
        <w:rPr>
          <w:b/>
        </w:rPr>
        <w:t>Enter</w:t>
      </w:r>
      <w:r>
        <w:t xml:space="preserve">. Press </w:t>
      </w:r>
      <w:r w:rsidRPr="00F24F2F">
        <w:rPr>
          <w:b/>
        </w:rPr>
        <w:t>Esc</w:t>
      </w:r>
      <w:r>
        <w:t>.</w:t>
      </w:r>
    </w:p>
    <w:p w:rsidR="00F24F2F" w:rsidRDefault="00F24F2F">
      <w:pPr>
        <w:numPr>
          <w:ilvl w:val="0"/>
          <w:numId w:val="6"/>
        </w:numPr>
      </w:pPr>
      <w:r>
        <w:t xml:space="preserve">Press </w:t>
      </w:r>
      <w:r w:rsidRPr="00867D15">
        <w:rPr>
          <w:b/>
        </w:rPr>
        <w:t>F5</w:t>
      </w:r>
      <w:r w:rsidRPr="00F24F2F">
        <w:t>.</w:t>
      </w:r>
      <w:r>
        <w:t xml:space="preserve"> Press </w:t>
      </w:r>
      <w:r w:rsidRPr="00867D15">
        <w:rPr>
          <w:b/>
        </w:rPr>
        <w:t>Enter</w:t>
      </w:r>
      <w:r>
        <w:t xml:space="preserve">. </w:t>
      </w:r>
      <w:r w:rsidR="005D73F7">
        <w:t xml:space="preserve">Choose between </w:t>
      </w:r>
      <w:r w:rsidR="005D73F7" w:rsidRPr="00867D15">
        <w:rPr>
          <w:b/>
        </w:rPr>
        <w:t>F7</w:t>
      </w:r>
      <w:r w:rsidR="005D73F7" w:rsidRPr="005D73F7">
        <w:t xml:space="preserve"> for long sequences</w:t>
      </w:r>
      <w:r w:rsidR="00B625C4">
        <w:t xml:space="preserve"> (longer than 450 Kbp)</w:t>
      </w:r>
      <w:r w:rsidR="005D73F7" w:rsidRPr="005D73F7">
        <w:t xml:space="preserve"> </w:t>
      </w:r>
      <w:r w:rsidR="002556D0">
        <w:t>and</w:t>
      </w:r>
      <w:r w:rsidR="005D73F7" w:rsidRPr="005D73F7">
        <w:t xml:space="preserve"> </w:t>
      </w:r>
      <w:r w:rsidR="005D73F7" w:rsidRPr="00867D15">
        <w:rPr>
          <w:b/>
        </w:rPr>
        <w:t>F8</w:t>
      </w:r>
      <w:r w:rsidR="005D73F7" w:rsidRPr="005D73F7">
        <w:t xml:space="preserve"> for short sequences</w:t>
      </w:r>
      <w:r w:rsidR="00B625C4">
        <w:t xml:space="preserve">. Press </w:t>
      </w:r>
      <w:r w:rsidR="00B625C4" w:rsidRPr="00867D15">
        <w:rPr>
          <w:b/>
        </w:rPr>
        <w:t>Enter</w:t>
      </w:r>
      <w:r w:rsidR="00B625C4">
        <w:t xml:space="preserve">. </w:t>
      </w:r>
      <w:r w:rsidR="00437C91">
        <w:t xml:space="preserve">And press </w:t>
      </w:r>
      <w:r w:rsidR="00437C91" w:rsidRPr="00867D15">
        <w:rPr>
          <w:b/>
        </w:rPr>
        <w:t>Enter</w:t>
      </w:r>
      <w:r w:rsidR="00437C91">
        <w:t xml:space="preserve"> once more</w:t>
      </w:r>
      <w:r w:rsidR="0008054C">
        <w:t>*</w:t>
      </w:r>
      <w:r w:rsidR="00437C91">
        <w:t xml:space="preserve">. </w:t>
      </w:r>
      <w:r w:rsidR="004363D9" w:rsidRPr="004363D9">
        <w:t>Find your input file in directory and select it.</w:t>
      </w:r>
      <w:r w:rsidR="004363D9">
        <w:t xml:space="preserve"> Press </w:t>
      </w:r>
      <w:r w:rsidR="004363D9" w:rsidRPr="00867D15">
        <w:rPr>
          <w:b/>
        </w:rPr>
        <w:t>Enter</w:t>
      </w:r>
      <w:r w:rsidR="004363D9">
        <w:t>.</w:t>
      </w:r>
      <w:r w:rsidR="004B5278">
        <w:t xml:space="preserve"> Press </w:t>
      </w:r>
      <w:r w:rsidR="004B5278" w:rsidRPr="00867D15">
        <w:rPr>
          <w:b/>
        </w:rPr>
        <w:t>Esc</w:t>
      </w:r>
      <w:r w:rsidR="004B5278">
        <w:t>.</w:t>
      </w:r>
    </w:p>
    <w:p w:rsidR="004B5278" w:rsidRDefault="004B5278" w:rsidP="004B5278">
      <w:pPr>
        <w:numPr>
          <w:ilvl w:val="0"/>
          <w:numId w:val="6"/>
        </w:numPr>
      </w:pPr>
      <w:r>
        <w:t xml:space="preserve">Press </w:t>
      </w:r>
      <w:r w:rsidRPr="004B5278">
        <w:rPr>
          <w:b/>
        </w:rPr>
        <w:t>Esc</w:t>
      </w:r>
      <w:r>
        <w:t>. See if the output goes.</w:t>
      </w:r>
      <w:r>
        <w:br/>
      </w:r>
      <w:r w:rsidR="00D877CF">
        <w:t>I</w:t>
      </w:r>
      <w:r>
        <w:t xml:space="preserve">f no </w:t>
      </w:r>
      <w:r w:rsidR="00D877CF">
        <w:t>output appears</w:t>
      </w:r>
      <w:r>
        <w:t xml:space="preserve"> in 10-20s something is wrong. Press </w:t>
      </w:r>
      <w:r w:rsidRPr="004B5278">
        <w:rPr>
          <w:b/>
        </w:rPr>
        <w:t>Ctrl-Break</w:t>
      </w:r>
      <w:r>
        <w:t xml:space="preserve"> to break the program. Close the window or shell and repeat from the beginning.</w:t>
      </w:r>
    </w:p>
    <w:p w:rsidR="00061B17" w:rsidRDefault="00061B17" w:rsidP="005B1C8F">
      <w:pPr>
        <w:numPr>
          <w:ilvl w:val="0"/>
          <w:numId w:val="6"/>
        </w:numPr>
      </w:pPr>
      <w:r>
        <w:t>After calculation stops you can see the result. Default output file</w:t>
      </w:r>
      <w:r w:rsidR="005B1C8F">
        <w:t>name</w:t>
      </w:r>
      <w:r>
        <w:t xml:space="preserve"> is </w:t>
      </w:r>
      <w:r w:rsidR="005B1C8F" w:rsidRPr="005B1C8F">
        <w:t>MALUX3</w:t>
      </w:r>
      <w:r w:rsidR="005B1C8F">
        <w:t>.</w:t>
      </w:r>
    </w:p>
    <w:p w:rsidR="007C27F1" w:rsidRDefault="007C27F1" w:rsidP="006140E1">
      <w:pPr>
        <w:pPrChange w:id="10" w:author="Author">
          <w:pPr>
            <w:ind w:left="1080"/>
          </w:pPr>
        </w:pPrChange>
      </w:pPr>
    </w:p>
    <w:p w:rsidR="0008054C" w:rsidRDefault="007C27F1" w:rsidP="006140E1">
      <w:pPr>
        <w:ind w:left="360"/>
        <w:pPrChange w:id="11" w:author="Author">
          <w:pPr>
            <w:ind w:left="1080"/>
          </w:pPr>
        </w:pPrChange>
      </w:pPr>
      <w:r>
        <w:t>*</w:t>
      </w:r>
      <w:r w:rsidR="0008054C">
        <w:t>At this point the program asks: “</w:t>
      </w:r>
      <w:r w:rsidR="0008054C" w:rsidRPr="0008054C">
        <w:t>starting seq name? (Please specify valid case) !!!!!!!!</w:t>
      </w:r>
      <w:r w:rsidR="0008054C">
        <w:t xml:space="preserve">”. </w:t>
      </w:r>
      <w:r w:rsidR="0008054C" w:rsidRPr="0008054C">
        <w:t xml:space="preserve">If </w:t>
      </w:r>
      <w:r w:rsidR="0008054C">
        <w:t xml:space="preserve">the </w:t>
      </w:r>
      <w:r w:rsidR="0008054C" w:rsidRPr="0008054C">
        <w:t>user wants to start his analysis from the first sequence in DB</w:t>
      </w:r>
      <w:r w:rsidR="0008054C">
        <w:t xml:space="preserve"> (file)</w:t>
      </w:r>
      <w:r w:rsidR="0008054C" w:rsidRPr="0008054C">
        <w:t xml:space="preserve"> he press</w:t>
      </w:r>
      <w:r w:rsidR="0008054C">
        <w:t>es</w:t>
      </w:r>
      <w:r w:rsidR="0008054C" w:rsidRPr="0008054C">
        <w:t xml:space="preserve"> Enter.</w:t>
      </w:r>
      <w:r w:rsidR="0008054C">
        <w:t xml:space="preserve"> </w:t>
      </w:r>
      <w:r w:rsidR="0008054C" w:rsidRPr="0008054C">
        <w:t xml:space="preserve">If </w:t>
      </w:r>
      <w:r w:rsidR="0008054C">
        <w:t xml:space="preserve">the </w:t>
      </w:r>
      <w:r w:rsidR="0008054C" w:rsidRPr="0008054C">
        <w:t>user wants to start his analysis not from the first se</w:t>
      </w:r>
      <w:r w:rsidR="0008054C">
        <w:t>quence he should enter the</w:t>
      </w:r>
      <w:r w:rsidR="0008054C" w:rsidRPr="0008054C">
        <w:t xml:space="preserve"> name</w:t>
      </w:r>
      <w:r w:rsidR="0008054C">
        <w:t xml:space="preserve"> for the starting sequence instead of </w:t>
      </w:r>
      <w:r w:rsidR="0008054C" w:rsidRPr="0008054C">
        <w:t>'!!!!!!!!'</w:t>
      </w:r>
      <w:r>
        <w:t>, which</w:t>
      </w:r>
      <w:r w:rsidR="0008054C" w:rsidRPr="0008054C">
        <w:t xml:space="preserve"> represent</w:t>
      </w:r>
      <w:r>
        <w:t>s the first 8 symbols of the sequence name</w:t>
      </w:r>
      <w:r w:rsidR="0008054C" w:rsidRPr="0008054C">
        <w:t>.</w:t>
      </w:r>
      <w:del w:id="12" w:author="Author">
        <w:r w:rsidR="0008054C" w:rsidRPr="0008054C" w:rsidDel="00391EE1">
          <w:delText xml:space="preserve"> </w:delText>
        </w:r>
      </w:del>
    </w:p>
    <w:p w:rsidR="003B2805" w:rsidRDefault="003B2805" w:rsidP="003B2805">
      <w:pPr>
        <w:pStyle w:val="Heading1"/>
      </w:pPr>
      <w:r>
        <w:t>Output</w:t>
      </w:r>
    </w:p>
    <w:p w:rsidR="003B2805" w:rsidRDefault="003B2805" w:rsidP="003B2805"/>
    <w:p w:rsidR="003B2805" w:rsidRDefault="004B78F1" w:rsidP="003B2805">
      <w:r w:rsidRPr="004B78F1">
        <w:t>Output is stored as plain text and can be viewable in any text editor such as Windows Notepad.</w:t>
      </w:r>
    </w:p>
    <w:p w:rsidR="002C0B2E" w:rsidRDefault="002C0B2E" w:rsidP="003B2805"/>
    <w:p w:rsidR="002C0B2E" w:rsidRDefault="002C0B2E" w:rsidP="003B2805">
      <w:r>
        <w:t xml:space="preserve">Output </w:t>
      </w:r>
      <w:r w:rsidR="00E7084C">
        <w:t>c</w:t>
      </w:r>
      <w:r w:rsidR="00E7084C" w:rsidRPr="00E7084C">
        <w:t>an be divided into several parts</w:t>
      </w:r>
      <w:r w:rsidR="00274C40">
        <w:t xml:space="preserve">. </w:t>
      </w:r>
      <w:r w:rsidR="0030392E">
        <w:t>First</w:t>
      </w:r>
      <w:r w:rsidR="00D877CF">
        <w:t>, the</w:t>
      </w:r>
      <w:r w:rsidR="0030392E">
        <w:t xml:space="preserve"> </w:t>
      </w:r>
      <w:r w:rsidR="00274C40">
        <w:t xml:space="preserve">header </w:t>
      </w:r>
      <w:r w:rsidR="00274C40" w:rsidRPr="00274C40">
        <w:t>which lists various</w:t>
      </w:r>
      <w:r w:rsidR="00281CEF">
        <w:t xml:space="preserve"> parameters and</w:t>
      </w:r>
      <w:r w:rsidR="00274C40" w:rsidRPr="00274C40">
        <w:t xml:space="preserve"> options that the program uses during processing.</w:t>
      </w:r>
    </w:p>
    <w:p w:rsidR="00E7084C" w:rsidRDefault="00E7084C" w:rsidP="003B2805"/>
    <w:tbl>
      <w:tblPr>
        <w:tblW w:w="498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58" w:type="dxa"/>
          <w:bottom w:w="58" w:type="dxa"/>
          <w:right w:w="58" w:type="dxa"/>
        </w:tblCellMar>
        <w:tblLook w:val="04A0" w:firstRow="1" w:lastRow="0" w:firstColumn="1" w:lastColumn="0" w:noHBand="0" w:noVBand="1"/>
      </w:tblPr>
      <w:tblGrid>
        <w:gridCol w:w="10760"/>
      </w:tblGrid>
      <w:tr w:rsidR="00F738D1" w:rsidTr="00C31335">
        <w:trPr>
          <w:trHeight w:val="472"/>
        </w:trPr>
        <w:tc>
          <w:tcPr>
            <w:tcW w:w="10886" w:type="dxa"/>
            <w:shd w:val="clear" w:color="auto" w:fill="auto"/>
          </w:tcPr>
          <w:p w:rsidR="00FE5779" w:rsidRPr="00FE5779" w:rsidRDefault="00FE5779" w:rsidP="00FE5779">
            <w:pPr>
              <w:rPr>
                <w:rFonts w:ascii="Courier New" w:hAnsi="Courier New" w:cs="Courier New"/>
                <w:sz w:val="18"/>
                <w:szCs w:val="18"/>
              </w:rPr>
            </w:pPr>
            <w:r w:rsidRPr="00FE5779">
              <w:rPr>
                <w:rFonts w:ascii="Courier New" w:hAnsi="Courier New" w:cs="Courier New"/>
                <w:sz w:val="18"/>
                <w:szCs w:val="18"/>
              </w:rPr>
              <w:t xml:space="preserve">            PERCON DISTANCE: VERS.4.35.1s    R2  8-5-2015</w:t>
            </w:r>
          </w:p>
          <w:p w:rsidR="00FE5779" w:rsidRPr="00FE5779" w:rsidRDefault="00FE5779" w:rsidP="00FE5779">
            <w:pPr>
              <w:rPr>
                <w:rFonts w:ascii="Courier New" w:hAnsi="Courier New" w:cs="Courier New"/>
                <w:sz w:val="18"/>
                <w:szCs w:val="18"/>
              </w:rPr>
            </w:pPr>
            <w:r w:rsidRPr="00FE5779">
              <w:rPr>
                <w:rFonts w:ascii="Courier New" w:hAnsi="Courier New" w:cs="Courier New"/>
                <w:sz w:val="18"/>
                <w:szCs w:val="18"/>
              </w:rPr>
              <w:t xml:space="preserve">            INPUT FILE: C:\PERCON\ASC</w:t>
            </w:r>
          </w:p>
          <w:p w:rsidR="00FE5779" w:rsidRPr="00FE5779" w:rsidRDefault="00FE5779" w:rsidP="00FE5779">
            <w:pPr>
              <w:rPr>
                <w:rFonts w:ascii="Courier New" w:hAnsi="Courier New" w:cs="Courier New"/>
                <w:sz w:val="18"/>
                <w:szCs w:val="18"/>
              </w:rPr>
            </w:pPr>
            <w:r w:rsidRPr="00FE5779">
              <w:rPr>
                <w:rFonts w:ascii="Courier New" w:hAnsi="Courier New" w:cs="Courier New"/>
                <w:sz w:val="18"/>
                <w:szCs w:val="18"/>
              </w:rPr>
              <w:t xml:space="preserve">            OUTPUT DIR: malux3</w:t>
            </w:r>
          </w:p>
          <w:p w:rsidR="00FE5779" w:rsidRPr="00FE5779" w:rsidRDefault="00FE5779" w:rsidP="00FE5779">
            <w:pPr>
              <w:rPr>
                <w:rFonts w:ascii="Courier New" w:hAnsi="Courier New" w:cs="Courier New"/>
                <w:sz w:val="18"/>
                <w:szCs w:val="18"/>
              </w:rPr>
            </w:pPr>
            <w:r w:rsidRPr="00FE5779">
              <w:rPr>
                <w:rFonts w:ascii="Courier New" w:hAnsi="Courier New" w:cs="Courier New"/>
                <w:sz w:val="18"/>
                <w:szCs w:val="18"/>
              </w:rPr>
              <w:t xml:space="preserve">            DB        : C:\PERCON\AP001464.TXT</w:t>
            </w:r>
          </w:p>
          <w:p w:rsidR="00FE5779" w:rsidRPr="00FE5779" w:rsidRDefault="00FE5779" w:rsidP="00FE5779">
            <w:pPr>
              <w:rPr>
                <w:rFonts w:ascii="Courier New" w:hAnsi="Courier New" w:cs="Courier New"/>
                <w:sz w:val="18"/>
                <w:szCs w:val="18"/>
              </w:rPr>
            </w:pPr>
            <w:r w:rsidRPr="00FE5779">
              <w:rPr>
                <w:rFonts w:ascii="Courier New" w:hAnsi="Courier New" w:cs="Courier New"/>
                <w:sz w:val="18"/>
                <w:szCs w:val="18"/>
              </w:rPr>
              <w:t>left_lim=  0.00  right_lim=  0.60</w:t>
            </w:r>
          </w:p>
          <w:p w:rsidR="00FE5779" w:rsidRPr="00FE5779" w:rsidRDefault="00FE5779" w:rsidP="00FE5779">
            <w:pPr>
              <w:rPr>
                <w:rFonts w:ascii="Courier New" w:hAnsi="Courier New" w:cs="Courier New"/>
                <w:sz w:val="18"/>
                <w:szCs w:val="18"/>
              </w:rPr>
            </w:pPr>
            <w:r w:rsidRPr="00FE5779">
              <w:rPr>
                <w:rFonts w:ascii="Courier New" w:hAnsi="Courier New" w:cs="Courier New"/>
                <w:sz w:val="18"/>
                <w:szCs w:val="18"/>
              </w:rPr>
              <w:t>WINDOW=5000  STEP=4800</w:t>
            </w:r>
          </w:p>
          <w:p w:rsidR="00FE5779" w:rsidRPr="00FE5779" w:rsidRDefault="00FE5779" w:rsidP="00FE5779">
            <w:pPr>
              <w:rPr>
                <w:rFonts w:ascii="Courier New" w:hAnsi="Courier New" w:cs="Courier New"/>
                <w:sz w:val="18"/>
                <w:szCs w:val="18"/>
              </w:rPr>
            </w:pPr>
            <w:r w:rsidRPr="00FE5779">
              <w:rPr>
                <w:rFonts w:ascii="Courier New" w:hAnsi="Courier New" w:cs="Courier New"/>
                <w:sz w:val="18"/>
                <w:szCs w:val="18"/>
              </w:rPr>
              <w:t>th/wi= 31/ 63</w:t>
            </w:r>
          </w:p>
          <w:p w:rsidR="00FE5779" w:rsidRPr="00FE5779" w:rsidRDefault="00FE5779" w:rsidP="00FE5779">
            <w:pPr>
              <w:rPr>
                <w:rFonts w:ascii="Courier New" w:hAnsi="Courier New" w:cs="Courier New"/>
                <w:sz w:val="18"/>
                <w:szCs w:val="18"/>
              </w:rPr>
            </w:pPr>
            <w:r w:rsidRPr="00FE5779">
              <w:rPr>
                <w:rFonts w:ascii="Courier New" w:hAnsi="Courier New" w:cs="Courier New"/>
                <w:sz w:val="18"/>
                <w:szCs w:val="18"/>
              </w:rPr>
              <w:t>LenX_left_lim=  140</w:t>
            </w:r>
          </w:p>
          <w:p w:rsidR="00FE5779" w:rsidRPr="00FE5779" w:rsidRDefault="00FE5779" w:rsidP="00FE5779">
            <w:pPr>
              <w:rPr>
                <w:rFonts w:ascii="Courier New" w:hAnsi="Courier New" w:cs="Courier New"/>
                <w:sz w:val="18"/>
                <w:szCs w:val="18"/>
              </w:rPr>
            </w:pPr>
            <w:r w:rsidRPr="00FE5779">
              <w:rPr>
                <w:rFonts w:ascii="Courier New" w:hAnsi="Courier New" w:cs="Courier New"/>
                <w:sz w:val="18"/>
                <w:szCs w:val="18"/>
              </w:rPr>
              <w:t>dev_SAVE_left_lim=  30</w:t>
            </w:r>
          </w:p>
          <w:p w:rsidR="00FE5779" w:rsidRPr="00FE5779" w:rsidRDefault="00FE5779" w:rsidP="00FE5779">
            <w:pPr>
              <w:rPr>
                <w:rFonts w:ascii="Courier New" w:hAnsi="Courier New" w:cs="Courier New"/>
                <w:sz w:val="18"/>
                <w:szCs w:val="18"/>
              </w:rPr>
            </w:pPr>
            <w:r w:rsidRPr="00FE5779">
              <w:rPr>
                <w:rFonts w:ascii="Courier New" w:hAnsi="Courier New" w:cs="Courier New"/>
                <w:sz w:val="18"/>
                <w:szCs w:val="18"/>
              </w:rPr>
              <w:t>max_str_SAVE_left_lim=  30</w:t>
            </w:r>
          </w:p>
          <w:p w:rsidR="00FE5779" w:rsidRPr="00FE5779" w:rsidRDefault="00FE5779" w:rsidP="00FE5779">
            <w:pPr>
              <w:rPr>
                <w:rFonts w:ascii="Courier New" w:hAnsi="Courier New" w:cs="Courier New"/>
                <w:sz w:val="18"/>
                <w:szCs w:val="18"/>
              </w:rPr>
            </w:pPr>
            <w:r w:rsidRPr="00FE5779">
              <w:rPr>
                <w:rFonts w:ascii="Courier New" w:hAnsi="Courier New" w:cs="Courier New"/>
                <w:sz w:val="18"/>
                <w:szCs w:val="18"/>
              </w:rPr>
              <w:t>dev_MARK_left_lim=  50</w:t>
            </w:r>
          </w:p>
          <w:p w:rsidR="00FE5779" w:rsidRPr="00FE5779" w:rsidRDefault="00FE5779" w:rsidP="00FE5779">
            <w:pPr>
              <w:rPr>
                <w:rFonts w:ascii="Courier New" w:hAnsi="Courier New" w:cs="Courier New"/>
                <w:sz w:val="18"/>
                <w:szCs w:val="18"/>
              </w:rPr>
            </w:pPr>
            <w:r w:rsidRPr="00FE5779">
              <w:rPr>
                <w:rFonts w:ascii="Courier New" w:hAnsi="Courier New" w:cs="Courier New"/>
                <w:sz w:val="18"/>
                <w:szCs w:val="18"/>
              </w:rPr>
              <w:t>max_str_MARK_left_lim=  50</w:t>
            </w:r>
          </w:p>
          <w:p w:rsidR="00FE5779" w:rsidRPr="00FE5779" w:rsidRDefault="00FE5779" w:rsidP="00FE5779">
            <w:pPr>
              <w:rPr>
                <w:rFonts w:ascii="Courier New" w:hAnsi="Courier New" w:cs="Courier New"/>
                <w:sz w:val="18"/>
                <w:szCs w:val="18"/>
              </w:rPr>
            </w:pPr>
            <w:r w:rsidRPr="00FE5779">
              <w:rPr>
                <w:rFonts w:ascii="Courier New" w:hAnsi="Courier New" w:cs="Courier New"/>
                <w:sz w:val="18"/>
                <w:szCs w:val="18"/>
              </w:rPr>
              <w:t>Sequence positions:      1-450000</w:t>
            </w:r>
          </w:p>
          <w:p w:rsidR="00FE5779" w:rsidRPr="00FE5779" w:rsidRDefault="00FE5779" w:rsidP="00FE5779">
            <w:pPr>
              <w:rPr>
                <w:rFonts w:ascii="Courier New" w:hAnsi="Courier New" w:cs="Courier New"/>
                <w:sz w:val="18"/>
                <w:szCs w:val="18"/>
              </w:rPr>
            </w:pPr>
          </w:p>
          <w:p w:rsidR="00FE5779" w:rsidRPr="00FE5779" w:rsidRDefault="00FE5779" w:rsidP="00FE5779">
            <w:pPr>
              <w:rPr>
                <w:rFonts w:ascii="Courier New" w:hAnsi="Courier New" w:cs="Courier New"/>
                <w:sz w:val="18"/>
                <w:szCs w:val="18"/>
              </w:rPr>
            </w:pPr>
            <w:r w:rsidRPr="00FE5779">
              <w:rPr>
                <w:rFonts w:ascii="Courier New" w:hAnsi="Courier New" w:cs="Courier New"/>
                <w:sz w:val="18"/>
                <w:szCs w:val="18"/>
              </w:rPr>
              <w:t>MAPPING param: min stretch len=   15  min seq number=  1  min region len=   50</w:t>
            </w:r>
          </w:p>
          <w:p w:rsidR="00FE5779" w:rsidRPr="00FE5779" w:rsidRDefault="00FE5779" w:rsidP="00FE5779">
            <w:pPr>
              <w:rPr>
                <w:rFonts w:ascii="Courier New" w:hAnsi="Courier New" w:cs="Courier New"/>
                <w:sz w:val="18"/>
                <w:szCs w:val="18"/>
              </w:rPr>
            </w:pPr>
            <w:r w:rsidRPr="00FE5779">
              <w:rPr>
                <w:rFonts w:ascii="Courier New" w:hAnsi="Courier New" w:cs="Courier New"/>
                <w:sz w:val="18"/>
                <w:szCs w:val="18"/>
              </w:rPr>
              <w:lastRenderedPageBreak/>
              <w:t>ALIGNMENT parameters:</w:t>
            </w:r>
          </w:p>
          <w:p w:rsidR="00FE5779" w:rsidRPr="00FE5779" w:rsidRDefault="00FE5779" w:rsidP="00FE5779">
            <w:pPr>
              <w:rPr>
                <w:rFonts w:ascii="Courier New" w:hAnsi="Courier New" w:cs="Courier New"/>
                <w:sz w:val="18"/>
                <w:szCs w:val="18"/>
              </w:rPr>
            </w:pPr>
            <w:r w:rsidRPr="00FE5779">
              <w:rPr>
                <w:rFonts w:ascii="Courier New" w:hAnsi="Courier New" w:cs="Courier New"/>
                <w:sz w:val="18"/>
                <w:szCs w:val="18"/>
              </w:rPr>
              <w:t xml:space="preserve">     match value=9</w:t>
            </w:r>
          </w:p>
          <w:p w:rsidR="00FE5779" w:rsidRPr="00FE5779" w:rsidRDefault="00FE5779" w:rsidP="00FE5779">
            <w:pPr>
              <w:rPr>
                <w:rFonts w:ascii="Courier New" w:hAnsi="Courier New" w:cs="Courier New"/>
                <w:sz w:val="18"/>
                <w:szCs w:val="18"/>
              </w:rPr>
            </w:pPr>
            <w:r w:rsidRPr="00FE5779">
              <w:rPr>
                <w:rFonts w:ascii="Courier New" w:hAnsi="Courier New" w:cs="Courier New"/>
                <w:sz w:val="18"/>
                <w:szCs w:val="18"/>
              </w:rPr>
              <w:t xml:space="preserve">     open deletion value=30</w:t>
            </w:r>
          </w:p>
          <w:p w:rsidR="00FE5779" w:rsidRPr="00FE5779" w:rsidRDefault="00FE5779" w:rsidP="00FE5779">
            <w:pPr>
              <w:rPr>
                <w:rFonts w:ascii="Courier New" w:hAnsi="Courier New" w:cs="Courier New"/>
                <w:sz w:val="18"/>
                <w:szCs w:val="18"/>
              </w:rPr>
            </w:pPr>
            <w:r w:rsidRPr="00FE5779">
              <w:rPr>
                <w:rFonts w:ascii="Courier New" w:hAnsi="Courier New" w:cs="Courier New"/>
                <w:sz w:val="18"/>
                <w:szCs w:val="18"/>
              </w:rPr>
              <w:t xml:space="preserve">     deletion value=3</w:t>
            </w:r>
          </w:p>
          <w:p w:rsidR="00FE5779" w:rsidRPr="00FE5779" w:rsidRDefault="00FE5779" w:rsidP="00FE5779">
            <w:pPr>
              <w:rPr>
                <w:rFonts w:ascii="Courier New" w:hAnsi="Courier New" w:cs="Courier New"/>
                <w:sz w:val="18"/>
                <w:szCs w:val="18"/>
              </w:rPr>
            </w:pPr>
            <w:r w:rsidRPr="00FE5779">
              <w:rPr>
                <w:rFonts w:ascii="Courier New" w:hAnsi="Courier New" w:cs="Courier New"/>
                <w:sz w:val="18"/>
                <w:szCs w:val="18"/>
              </w:rPr>
              <w:t xml:space="preserve">     mismatch value=5</w:t>
            </w:r>
          </w:p>
          <w:p w:rsidR="00FE5779" w:rsidRPr="00FE5779" w:rsidRDefault="00FE5779" w:rsidP="00FE5779">
            <w:pPr>
              <w:rPr>
                <w:rFonts w:ascii="Courier New" w:hAnsi="Courier New" w:cs="Courier New"/>
                <w:sz w:val="18"/>
                <w:szCs w:val="18"/>
              </w:rPr>
            </w:pPr>
            <w:r w:rsidRPr="00FE5779">
              <w:rPr>
                <w:rFonts w:ascii="Courier New" w:hAnsi="Courier New" w:cs="Courier New"/>
                <w:sz w:val="18"/>
                <w:szCs w:val="18"/>
              </w:rPr>
              <w:t xml:space="preserve">     multiregion alignment</w:t>
            </w:r>
          </w:p>
          <w:p w:rsidR="00FE5779" w:rsidRPr="00FE5779" w:rsidRDefault="00FE5779" w:rsidP="00FE5779">
            <w:pPr>
              <w:rPr>
                <w:rFonts w:ascii="Courier New" w:hAnsi="Courier New" w:cs="Courier New"/>
                <w:sz w:val="18"/>
                <w:szCs w:val="18"/>
              </w:rPr>
            </w:pPr>
            <w:r w:rsidRPr="00FE5779">
              <w:rPr>
                <w:rFonts w:ascii="Courier New" w:hAnsi="Courier New" w:cs="Courier New"/>
                <w:sz w:val="18"/>
                <w:szCs w:val="18"/>
              </w:rPr>
              <w:t xml:space="preserve">     max_contig_stop=  20</w:t>
            </w:r>
          </w:p>
          <w:p w:rsidR="00FE5779" w:rsidRPr="00FE5779" w:rsidRDefault="00FE5779" w:rsidP="00FE5779">
            <w:pPr>
              <w:rPr>
                <w:rFonts w:ascii="Courier New" w:hAnsi="Courier New" w:cs="Courier New"/>
                <w:sz w:val="18"/>
                <w:szCs w:val="18"/>
              </w:rPr>
            </w:pPr>
            <w:r w:rsidRPr="00FE5779">
              <w:rPr>
                <w:rFonts w:ascii="Courier New" w:hAnsi="Courier New" w:cs="Courier New"/>
                <w:sz w:val="18"/>
                <w:szCs w:val="18"/>
              </w:rPr>
              <w:t xml:space="preserve">     non_lost_res_stop=  20</w:t>
            </w:r>
          </w:p>
          <w:p w:rsidR="00FE5779" w:rsidRPr="00FE5779" w:rsidRDefault="00FE5779" w:rsidP="00FE5779">
            <w:pPr>
              <w:rPr>
                <w:rFonts w:ascii="Courier New" w:hAnsi="Courier New" w:cs="Courier New"/>
                <w:sz w:val="18"/>
                <w:szCs w:val="18"/>
              </w:rPr>
            </w:pPr>
            <w:r w:rsidRPr="00FE5779">
              <w:rPr>
                <w:rFonts w:ascii="Courier New" w:hAnsi="Courier New" w:cs="Courier New"/>
                <w:sz w:val="18"/>
                <w:szCs w:val="18"/>
              </w:rPr>
              <w:t xml:space="preserve">     align value stop=   205</w:t>
            </w:r>
          </w:p>
          <w:p w:rsidR="00FE5779" w:rsidRPr="00FE5779" w:rsidRDefault="00FE5779" w:rsidP="00FE5779">
            <w:pPr>
              <w:rPr>
                <w:rFonts w:ascii="Courier New" w:hAnsi="Courier New" w:cs="Courier New"/>
                <w:sz w:val="18"/>
                <w:szCs w:val="18"/>
              </w:rPr>
            </w:pPr>
            <w:r w:rsidRPr="00FE5779">
              <w:rPr>
                <w:rFonts w:ascii="Courier New" w:hAnsi="Courier New" w:cs="Courier New"/>
                <w:sz w:val="18"/>
                <w:szCs w:val="18"/>
              </w:rPr>
              <w:t xml:space="preserve">     align_len_stop=  40</w:t>
            </w:r>
          </w:p>
          <w:p w:rsidR="00FE5779" w:rsidRPr="00FE5779" w:rsidRDefault="00FE5779" w:rsidP="00FE5779">
            <w:pPr>
              <w:rPr>
                <w:rFonts w:ascii="Courier New" w:hAnsi="Courier New" w:cs="Courier New"/>
                <w:sz w:val="18"/>
                <w:szCs w:val="18"/>
              </w:rPr>
            </w:pPr>
            <w:r w:rsidRPr="00FE5779">
              <w:rPr>
                <w:rFonts w:ascii="Courier New" w:hAnsi="Courier New" w:cs="Courier New"/>
                <w:sz w:val="18"/>
                <w:szCs w:val="18"/>
              </w:rPr>
              <w:t>rs_cut_off_val=0.290</w:t>
            </w:r>
          </w:p>
          <w:p w:rsidR="00FE5779" w:rsidRPr="00FE5779" w:rsidRDefault="00FE5779" w:rsidP="00FE5779">
            <w:pPr>
              <w:rPr>
                <w:rFonts w:ascii="Courier New" w:hAnsi="Courier New" w:cs="Courier New"/>
                <w:sz w:val="18"/>
                <w:szCs w:val="18"/>
              </w:rPr>
            </w:pPr>
            <w:r w:rsidRPr="00FE5779">
              <w:rPr>
                <w:rFonts w:ascii="Courier New" w:hAnsi="Courier New" w:cs="Courier New"/>
                <w:sz w:val="18"/>
                <w:szCs w:val="18"/>
              </w:rPr>
              <w:t>delay to prevent overhit      0</w:t>
            </w:r>
          </w:p>
          <w:p w:rsidR="00FE5779" w:rsidRPr="00FE5779" w:rsidRDefault="00FE5779" w:rsidP="00FE5779">
            <w:pPr>
              <w:rPr>
                <w:rFonts w:ascii="Courier New" w:hAnsi="Courier New" w:cs="Courier New"/>
                <w:sz w:val="18"/>
                <w:szCs w:val="18"/>
              </w:rPr>
            </w:pPr>
            <w:r w:rsidRPr="00FE5779">
              <w:rPr>
                <w:rFonts w:ascii="Courier New" w:hAnsi="Courier New" w:cs="Courier New"/>
                <w:sz w:val="18"/>
                <w:szCs w:val="18"/>
              </w:rPr>
              <w:t>SQ load: to 450KB memory buffer</w:t>
            </w:r>
          </w:p>
          <w:p w:rsidR="00FE5779" w:rsidRPr="00FE5779" w:rsidRDefault="00FE5779" w:rsidP="00FE5779">
            <w:pPr>
              <w:rPr>
                <w:rFonts w:ascii="Courier New" w:hAnsi="Courier New" w:cs="Courier New"/>
                <w:sz w:val="18"/>
                <w:szCs w:val="18"/>
              </w:rPr>
            </w:pPr>
            <w:r w:rsidRPr="00FE5779">
              <w:rPr>
                <w:rFonts w:ascii="Courier New" w:hAnsi="Courier New" w:cs="Courier New"/>
                <w:sz w:val="18"/>
                <w:szCs w:val="18"/>
              </w:rPr>
              <w:t>REVN to do</w:t>
            </w:r>
          </w:p>
          <w:p w:rsidR="00F738D1" w:rsidRPr="00C31335" w:rsidRDefault="00FE5779" w:rsidP="001D7F62">
            <w:pPr>
              <w:rPr>
                <w:rFonts w:ascii="Courier New" w:hAnsi="Courier New" w:cs="Courier New"/>
                <w:sz w:val="18"/>
                <w:szCs w:val="18"/>
              </w:rPr>
            </w:pPr>
            <w:r w:rsidRPr="00FE5779">
              <w:rPr>
                <w:rFonts w:ascii="Courier New" w:hAnsi="Courier New" w:cs="Courier New"/>
                <w:sz w:val="18"/>
                <w:szCs w:val="18"/>
              </w:rPr>
              <w:t>alignment: sn_t</w:t>
            </w:r>
          </w:p>
        </w:tc>
      </w:tr>
    </w:tbl>
    <w:p w:rsidR="00F645B4" w:rsidRDefault="00F645B4" w:rsidP="003B2805"/>
    <w:p w:rsidR="002C0B2E" w:rsidRDefault="00AC0DAC" w:rsidP="003B2805">
      <w:r>
        <w:t xml:space="preserve">Second </w:t>
      </w:r>
      <w:r w:rsidR="00532F1F">
        <w:t xml:space="preserve">is the </w:t>
      </w:r>
      <w:r>
        <w:t xml:space="preserve">main part </w:t>
      </w:r>
      <w:r w:rsidR="00532F1F">
        <w:t>w</w:t>
      </w:r>
      <w:r w:rsidR="00532F1F" w:rsidRPr="00532F1F">
        <w:t>hich displays detailed information for each</w:t>
      </w:r>
      <w:r>
        <w:t xml:space="preserve"> </w:t>
      </w:r>
      <w:r w:rsidR="00532F1F">
        <w:t>classed monomer.</w:t>
      </w:r>
    </w:p>
    <w:p w:rsidR="000759EB" w:rsidRDefault="000759EB" w:rsidP="000759EB"/>
    <w:p w:rsidR="000759EB" w:rsidRDefault="000759EB" w:rsidP="000759EB">
      <w:r>
        <w:t xml:space="preserve">First line under </w:t>
      </w:r>
      <w:r w:rsidR="007B7111">
        <w:t xml:space="preserve">the </w:t>
      </w:r>
      <w:r>
        <w:t>title includes:</w:t>
      </w:r>
    </w:p>
    <w:p w:rsidR="006C61BF" w:rsidRDefault="006C61BF" w:rsidP="000759EB"/>
    <w:p w:rsidR="000759EB" w:rsidRDefault="000759EB" w:rsidP="00FD4499">
      <w:pPr>
        <w:numPr>
          <w:ilvl w:val="0"/>
          <w:numId w:val="9"/>
        </w:numPr>
      </w:pPr>
      <w:r>
        <w:t>Name of the sequence (AP001464);</w:t>
      </w:r>
    </w:p>
    <w:p w:rsidR="000759EB" w:rsidRDefault="000759EB" w:rsidP="00FD4499">
      <w:pPr>
        <w:numPr>
          <w:ilvl w:val="0"/>
          <w:numId w:val="9"/>
        </w:numPr>
      </w:pPr>
      <w:r>
        <w:t>Position of window in sequence (1-</w:t>
      </w:r>
      <w:r w:rsidR="009B3F1F">
        <w:t>5</w:t>
      </w:r>
      <w:r>
        <w:t>000);</w:t>
      </w:r>
    </w:p>
    <w:p w:rsidR="000759EB" w:rsidRDefault="000759EB" w:rsidP="00FD4499">
      <w:pPr>
        <w:numPr>
          <w:ilvl w:val="0"/>
          <w:numId w:val="9"/>
        </w:numPr>
      </w:pPr>
      <w:r w:rsidRPr="006C61BF">
        <w:t>C</w:t>
      </w:r>
      <w:r>
        <w:t xml:space="preserve"> if </w:t>
      </w:r>
      <w:r w:rsidR="007B7111">
        <w:t xml:space="preserve">AS is found in </w:t>
      </w:r>
      <w:r>
        <w:t>complementary strand;</w:t>
      </w:r>
    </w:p>
    <w:p w:rsidR="000759EB" w:rsidRDefault="000759EB" w:rsidP="00FD4499">
      <w:pPr>
        <w:numPr>
          <w:ilvl w:val="0"/>
          <w:numId w:val="9"/>
        </w:numPr>
      </w:pPr>
      <w:r>
        <w:t>Three values of PERCON distances. The second roX is best for AS consensus, oth</w:t>
      </w:r>
      <w:r w:rsidR="006C61BF">
        <w:t>ers are shown for compatibility;</w:t>
      </w:r>
    </w:p>
    <w:p w:rsidR="000759EB" w:rsidRDefault="000759EB" w:rsidP="00FD4499">
      <w:pPr>
        <w:numPr>
          <w:ilvl w:val="0"/>
          <w:numId w:val="9"/>
        </w:numPr>
      </w:pPr>
      <w:r>
        <w:t>The max length of a diagonal on dot-matrix</w:t>
      </w:r>
      <w:r w:rsidR="006C61BF">
        <w:t xml:space="preserve"> (16</w:t>
      </w:r>
      <w:r w:rsidR="009B3F1F">
        <w:t>8</w:t>
      </w:r>
      <w:r w:rsidR="006C61BF">
        <w:t>);</w:t>
      </w:r>
    </w:p>
    <w:p w:rsidR="000759EB" w:rsidRDefault="000759EB" w:rsidP="00FD4499">
      <w:pPr>
        <w:numPr>
          <w:ilvl w:val="0"/>
          <w:numId w:val="9"/>
        </w:numPr>
      </w:pPr>
      <w:r>
        <w:t>Standard deviation for the expected number of points on dot-matrix</w:t>
      </w:r>
      <w:r w:rsidR="006C61BF">
        <w:t xml:space="preserve"> (</w:t>
      </w:r>
      <w:r w:rsidR="009B3F1F">
        <w:t>1187.9</w:t>
      </w:r>
      <w:r w:rsidR="006C61BF">
        <w:t>)</w:t>
      </w:r>
      <w:r>
        <w:t>,</w:t>
      </w:r>
    </w:p>
    <w:p w:rsidR="000759EB" w:rsidRDefault="008804A9" w:rsidP="00FD4499">
      <w:pPr>
        <w:numPr>
          <w:ilvl w:val="0"/>
          <w:numId w:val="9"/>
        </w:numPr>
      </w:pPr>
      <w:r w:rsidRPr="008804A9">
        <w:t>Asterisk marks the fact tha</w:t>
      </w:r>
      <w:r>
        <w:t>t the good diagonal is present</w:t>
      </w:r>
      <w:r w:rsidRPr="008804A9">
        <w:t xml:space="preserve"> on dot-matrix</w:t>
      </w:r>
      <w:r w:rsidR="006C61BF">
        <w:t>;</w:t>
      </w:r>
    </w:p>
    <w:p w:rsidR="00532F1F" w:rsidRDefault="000759EB" w:rsidP="00FD4499">
      <w:pPr>
        <w:numPr>
          <w:ilvl w:val="0"/>
          <w:numId w:val="9"/>
        </w:numPr>
      </w:pPr>
      <w:r>
        <w:t>M indicate</w:t>
      </w:r>
      <w:r w:rsidR="00D877CF">
        <w:t>s</w:t>
      </w:r>
      <w:r>
        <w:t xml:space="preserve"> that dot-matrix diagonal cover well the sequence in question</w:t>
      </w:r>
      <w:r w:rsidR="006C61BF">
        <w:t>.</w:t>
      </w:r>
    </w:p>
    <w:p w:rsidR="006C61BF" w:rsidRDefault="006C61BF" w:rsidP="006C61BF"/>
    <w:p w:rsidR="006C61BF" w:rsidRDefault="006C61BF" w:rsidP="006C61BF">
      <w:r>
        <w:t xml:space="preserve">Next line is </w:t>
      </w:r>
      <w:r w:rsidR="00D877CF">
        <w:t xml:space="preserve">the real </w:t>
      </w:r>
      <w:r>
        <w:t xml:space="preserve">map </w:t>
      </w:r>
      <w:r w:rsidR="00D877CF">
        <w:t xml:space="preserve">for </w:t>
      </w:r>
      <w:r>
        <w:t>A/B-boxes</w:t>
      </w:r>
      <w:r w:rsidR="00D877CF">
        <w:t xml:space="preserve"> obtained by independent classification tool</w:t>
      </w:r>
      <w:r w:rsidR="007B7111">
        <w:t xml:space="preserve"> </w:t>
      </w:r>
      <w:r w:rsidR="007B7111" w:rsidRPr="007B7111">
        <w:t>(i.e. independently of classification into monomer classes)</w:t>
      </w:r>
      <w:r w:rsidR="00D877CF">
        <w:t>.</w:t>
      </w:r>
    </w:p>
    <w:p w:rsidR="00320850" w:rsidRDefault="00320850" w:rsidP="006C61BF">
      <w:r>
        <w:t xml:space="preserve">Next </w:t>
      </w:r>
      <w:r w:rsidRPr="00320850">
        <w:t xml:space="preserve">line is monomer </w:t>
      </w:r>
      <w:r w:rsidR="00D877CF">
        <w:t>class</w:t>
      </w:r>
      <w:r w:rsidRPr="00320850">
        <w:t xml:space="preserve"> map</w:t>
      </w:r>
      <w:r>
        <w:t>.</w:t>
      </w:r>
      <w:r w:rsidR="007D563E">
        <w:t xml:space="preserve"> This map may have extra symbols:</w:t>
      </w:r>
    </w:p>
    <w:p w:rsidR="007D563E" w:rsidRDefault="00A353EA" w:rsidP="006C61BF">
      <w:r>
        <w:tab/>
        <w:t>tl</w:t>
      </w:r>
      <w:r w:rsidR="007D563E">
        <w:t xml:space="preserve"> — </w:t>
      </w:r>
      <w:r w:rsidR="00F47C7F">
        <w:t>for</w:t>
      </w:r>
      <w:r w:rsidR="007D563E">
        <w:t xml:space="preserve"> M1 </w:t>
      </w:r>
      <w:r w:rsidR="00977D51">
        <w:t>monomer</w:t>
      </w:r>
      <w:r w:rsidR="007D563E">
        <w:t xml:space="preserve"> with </w:t>
      </w:r>
      <w:r w:rsidR="00977D51" w:rsidRPr="00977D51">
        <w:t>rs_cut_off_val</w:t>
      </w:r>
      <w:r w:rsidR="00977D51">
        <w:t xml:space="preserve">ue </w:t>
      </w:r>
      <w:r w:rsidR="00977D51">
        <w:rPr>
          <w:rFonts w:cs="Arial"/>
        </w:rPr>
        <w:t>≥</w:t>
      </w:r>
      <w:r w:rsidR="00977D51">
        <w:t xml:space="preserve"> 0.6;</w:t>
      </w:r>
    </w:p>
    <w:p w:rsidR="00977D51" w:rsidRDefault="00977D51" w:rsidP="006C61BF">
      <w:r>
        <w:tab/>
        <w:t xml:space="preserve">qo — </w:t>
      </w:r>
      <w:r w:rsidR="00F47C7F">
        <w:t>for</w:t>
      </w:r>
      <w:r>
        <w:t xml:space="preserve"> M1 monomer with </w:t>
      </w:r>
      <w:r w:rsidRPr="00977D51">
        <w:t>rs_cut_off_val</w:t>
      </w:r>
      <w:r>
        <w:t>ue &lt; 0.6;</w:t>
      </w:r>
    </w:p>
    <w:p w:rsidR="00977D51" w:rsidRDefault="00977D51" w:rsidP="006C61BF">
      <w:r>
        <w:tab/>
        <w:t>= — for long non-AS sequence;</w:t>
      </w:r>
    </w:p>
    <w:p w:rsidR="00977D51" w:rsidRDefault="00977D51" w:rsidP="006C61BF">
      <w:r>
        <w:tab/>
        <w:t>~ — for short non-AS sequence.</w:t>
      </w:r>
    </w:p>
    <w:p w:rsidR="00320850" w:rsidRDefault="00D877CF" w:rsidP="006C61BF">
      <w:r>
        <w:t>Next line show</w:t>
      </w:r>
      <w:r w:rsidR="00320850">
        <w:t xml:space="preserve">s </w:t>
      </w:r>
      <w:r>
        <w:t xml:space="preserve">the expected </w:t>
      </w:r>
      <w:r w:rsidR="00320850">
        <w:t xml:space="preserve">A/B map as prescribed by monomer </w:t>
      </w:r>
      <w:r>
        <w:t>class</w:t>
      </w:r>
      <w:r w:rsidR="00320850">
        <w:t>.</w:t>
      </w:r>
      <w:r>
        <w:t xml:space="preserve"> The real map may sometimes deviate from the expected one.</w:t>
      </w:r>
    </w:p>
    <w:p w:rsidR="00A25B63" w:rsidRDefault="00D877CF" w:rsidP="006C61BF">
      <w:r>
        <w:t xml:space="preserve">Next line shows </w:t>
      </w:r>
      <w:r w:rsidR="00A25B63" w:rsidRPr="00A25B63">
        <w:t>suprachromosomal famil</w:t>
      </w:r>
      <w:r>
        <w:t>y</w:t>
      </w:r>
      <w:ins w:id="13" w:author="Author">
        <w:r w:rsidR="00D41096">
          <w:t xml:space="preserve"> (SF)</w:t>
        </w:r>
      </w:ins>
      <w:r>
        <w:t xml:space="preserve"> classification determined according to monomeric classes in the sequence</w:t>
      </w:r>
      <w:r w:rsidR="00A25B63">
        <w:t>.</w:t>
      </w:r>
    </w:p>
    <w:p w:rsidR="00AC0DAC" w:rsidRDefault="00AC0DAC" w:rsidP="003B280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58" w:type="dxa"/>
          <w:bottom w:w="58" w:type="dxa"/>
          <w:right w:w="58" w:type="dxa"/>
        </w:tblCellMar>
        <w:tblLook w:val="04A0" w:firstRow="1" w:lastRow="0" w:firstColumn="1" w:lastColumn="0" w:noHBand="0" w:noVBand="1"/>
      </w:tblPr>
      <w:tblGrid>
        <w:gridCol w:w="10790"/>
      </w:tblGrid>
      <w:tr w:rsidR="00AC0DAC" w:rsidRPr="00C31335" w:rsidTr="00C31335">
        <w:tc>
          <w:tcPr>
            <w:tcW w:w="11016" w:type="dxa"/>
            <w:shd w:val="clear" w:color="auto" w:fill="auto"/>
          </w:tcPr>
          <w:p w:rsidR="00B76E34" w:rsidRPr="00B76E34" w:rsidRDefault="00B76E34" w:rsidP="00B76E34">
            <w:pPr>
              <w:rPr>
                <w:rFonts w:ascii="Courier New" w:hAnsi="Courier New" w:cs="Courier New"/>
                <w:sz w:val="18"/>
                <w:szCs w:val="18"/>
              </w:rPr>
            </w:pPr>
            <w:r w:rsidRPr="00B76E34">
              <w:rPr>
                <w:rFonts w:ascii="Courier New" w:hAnsi="Courier New" w:cs="Courier New"/>
                <w:sz w:val="18"/>
                <w:szCs w:val="18"/>
              </w:rPr>
              <w:t>seq ID        from     to      ro1    roX    roY   max_str     dev</w:t>
            </w:r>
          </w:p>
          <w:p w:rsidR="00B76E34" w:rsidRPr="00B76E34" w:rsidRDefault="00B76E34" w:rsidP="00B76E34">
            <w:pPr>
              <w:rPr>
                <w:rFonts w:ascii="Courier New" w:hAnsi="Courier New" w:cs="Courier New"/>
                <w:sz w:val="18"/>
                <w:szCs w:val="18"/>
              </w:rPr>
            </w:pPr>
            <w:r w:rsidRPr="00B76E34">
              <w:rPr>
                <w:rFonts w:ascii="Courier New" w:hAnsi="Courier New" w:cs="Courier New"/>
                <w:sz w:val="18"/>
                <w:szCs w:val="18"/>
              </w:rPr>
              <w:t>AP001464         1-  5000 C  0.392  0.018  0.453       168  1187.9  *    M</w:t>
            </w:r>
          </w:p>
          <w:p w:rsidR="00B76E34" w:rsidRPr="00B76E34" w:rsidRDefault="00B76E34" w:rsidP="00B76E34">
            <w:pPr>
              <w:rPr>
                <w:rFonts w:ascii="Courier New" w:hAnsi="Courier New" w:cs="Courier New"/>
                <w:sz w:val="18"/>
                <w:szCs w:val="18"/>
              </w:rPr>
            </w:pPr>
            <w:r w:rsidRPr="00B76E34">
              <w:rPr>
                <w:rFonts w:ascii="Courier New" w:hAnsi="Courier New" w:cs="Courier New"/>
                <w:sz w:val="18"/>
                <w:szCs w:val="18"/>
              </w:rPr>
              <w:t xml:space="preserve">     q_A_A_B_A_A_B_B_A_B_A_B_A_B_B_B_A_B_A_B_A_A_B_A_B_A_A_B_B_A_q</w:t>
            </w:r>
          </w:p>
          <w:p w:rsidR="00B76E34" w:rsidRPr="00B76E34" w:rsidRDefault="00B76E34" w:rsidP="00B76E34">
            <w:pPr>
              <w:rPr>
                <w:rFonts w:ascii="Courier New" w:hAnsi="Courier New" w:cs="Courier New"/>
                <w:sz w:val="18"/>
                <w:szCs w:val="18"/>
              </w:rPr>
            </w:pPr>
            <w:r w:rsidRPr="00B76E34">
              <w:rPr>
                <w:rFonts w:ascii="Courier New" w:hAnsi="Courier New" w:cs="Courier New"/>
                <w:sz w:val="18"/>
                <w:szCs w:val="18"/>
              </w:rPr>
              <w:t xml:space="preserve">     umR2R2UmR2R2R1R1R2R1R2R1R2R1R1R1R2R1R2R1R2R1R1UmUmR2R2R1R1R2um</w:t>
            </w:r>
          </w:p>
          <w:p w:rsidR="00B76E34" w:rsidRPr="00B76E34" w:rsidRDefault="00B76E34" w:rsidP="00B76E34">
            <w:pPr>
              <w:rPr>
                <w:rFonts w:ascii="Courier New" w:hAnsi="Courier New" w:cs="Courier New"/>
                <w:sz w:val="18"/>
                <w:szCs w:val="18"/>
              </w:rPr>
            </w:pPr>
            <w:r w:rsidRPr="00B76E34">
              <w:rPr>
                <w:rFonts w:ascii="Courier New" w:hAnsi="Courier New" w:cs="Courier New"/>
                <w:sz w:val="18"/>
                <w:szCs w:val="18"/>
              </w:rPr>
              <w:t xml:space="preserve">     box by monomer:</w:t>
            </w:r>
          </w:p>
          <w:p w:rsidR="00B76E34" w:rsidRPr="00B76E34" w:rsidRDefault="00B76E34" w:rsidP="00B76E34">
            <w:pPr>
              <w:rPr>
                <w:rFonts w:ascii="Courier New" w:hAnsi="Courier New" w:cs="Courier New"/>
                <w:sz w:val="18"/>
                <w:szCs w:val="18"/>
              </w:rPr>
            </w:pPr>
            <w:r w:rsidRPr="00B76E34">
              <w:rPr>
                <w:rFonts w:ascii="Courier New" w:hAnsi="Courier New" w:cs="Courier New"/>
                <w:sz w:val="18"/>
                <w:szCs w:val="18"/>
              </w:rPr>
              <w:t xml:space="preserve">     U_A_A_U_A_A_B_B_A_B_A_B_A_B_B_B_A_B_A_B_A_B_B_U_U_A_A_B_B_A_U</w:t>
            </w:r>
          </w:p>
          <w:p w:rsidR="00B76E34" w:rsidRPr="00B76E34" w:rsidRDefault="00B76E34" w:rsidP="00B76E34">
            <w:pPr>
              <w:rPr>
                <w:rFonts w:ascii="Courier New" w:hAnsi="Courier New" w:cs="Courier New"/>
                <w:sz w:val="18"/>
                <w:szCs w:val="18"/>
              </w:rPr>
            </w:pPr>
            <w:r w:rsidRPr="00B76E34">
              <w:rPr>
                <w:rFonts w:ascii="Courier New" w:hAnsi="Courier New" w:cs="Courier New"/>
                <w:sz w:val="18"/>
                <w:szCs w:val="18"/>
              </w:rPr>
              <w:t xml:space="preserve">     SF classification: SF5 impured;</w:t>
            </w:r>
          </w:p>
          <w:p w:rsidR="00B76E34" w:rsidRPr="00B76E34" w:rsidRDefault="00B76E34" w:rsidP="00B76E34">
            <w:pPr>
              <w:rPr>
                <w:rFonts w:ascii="Courier New" w:hAnsi="Courier New" w:cs="Courier New"/>
                <w:sz w:val="18"/>
                <w:szCs w:val="18"/>
              </w:rPr>
            </w:pPr>
            <w:r w:rsidRPr="00B76E34">
              <w:rPr>
                <w:rFonts w:ascii="Courier New" w:hAnsi="Courier New" w:cs="Courier New"/>
                <w:sz w:val="18"/>
                <w:szCs w:val="18"/>
              </w:rPr>
              <w:t xml:space="preserve">         type       from      to   len    ident   score    rs 171/2 </w:t>
            </w:r>
          </w:p>
          <w:p w:rsidR="00B76E34" w:rsidRPr="00B76E34" w:rsidRDefault="00B76E34" w:rsidP="00B76E34">
            <w:pPr>
              <w:rPr>
                <w:rFonts w:ascii="Courier New" w:hAnsi="Courier New" w:cs="Courier New"/>
                <w:sz w:val="18"/>
                <w:szCs w:val="18"/>
              </w:rPr>
            </w:pPr>
            <w:r w:rsidRPr="00B76E34">
              <w:rPr>
                <w:rFonts w:ascii="Courier New" w:hAnsi="Courier New" w:cs="Courier New"/>
                <w:sz w:val="18"/>
                <w:szCs w:val="18"/>
              </w:rPr>
              <w:t xml:space="preserve">         um  q         1      19    19  C 78.95     115  0.67     u  </w:t>
            </w:r>
          </w:p>
          <w:p w:rsidR="00B76E34" w:rsidRPr="00B76E34" w:rsidRDefault="00B76E34" w:rsidP="00B76E34">
            <w:pPr>
              <w:rPr>
                <w:rFonts w:ascii="Courier New" w:hAnsi="Courier New" w:cs="Courier New"/>
                <w:sz w:val="18"/>
                <w:szCs w:val="18"/>
              </w:rPr>
            </w:pPr>
            <w:r w:rsidRPr="00B76E34">
              <w:rPr>
                <w:rFonts w:ascii="Courier New" w:hAnsi="Courier New" w:cs="Courier New"/>
                <w:sz w:val="18"/>
                <w:szCs w:val="18"/>
              </w:rPr>
              <w:t xml:space="preserve">         R2  A        21     190   170  C 88.24    1250  0.82   171  </w:t>
            </w:r>
          </w:p>
          <w:p w:rsidR="00B76E34" w:rsidRPr="00B76E34" w:rsidRDefault="00B76E34" w:rsidP="00B76E34">
            <w:pPr>
              <w:rPr>
                <w:rFonts w:ascii="Courier New" w:hAnsi="Courier New" w:cs="Courier New"/>
                <w:sz w:val="18"/>
                <w:szCs w:val="18"/>
              </w:rPr>
            </w:pPr>
            <w:r w:rsidRPr="00B76E34">
              <w:rPr>
                <w:rFonts w:ascii="Courier New" w:hAnsi="Courier New" w:cs="Courier New"/>
                <w:sz w:val="18"/>
                <w:szCs w:val="18"/>
              </w:rPr>
              <w:t xml:space="preserve">         R1  B       192     362   171  C 88.30    1259  0.82   171  </w:t>
            </w:r>
          </w:p>
          <w:p w:rsidR="00B76E34" w:rsidRPr="00B76E34" w:rsidRDefault="00B76E34" w:rsidP="00B76E34">
            <w:pPr>
              <w:rPr>
                <w:rFonts w:ascii="Courier New" w:hAnsi="Courier New" w:cs="Courier New"/>
                <w:sz w:val="18"/>
                <w:szCs w:val="18"/>
              </w:rPr>
            </w:pPr>
            <w:r w:rsidRPr="00B76E34">
              <w:rPr>
                <w:rFonts w:ascii="Courier New" w:hAnsi="Courier New" w:cs="Courier New"/>
                <w:sz w:val="18"/>
                <w:szCs w:val="18"/>
              </w:rPr>
              <w:t xml:space="preserve">         R1  B       363     530   168  C 89.88    1246  0.82   171  </w:t>
            </w:r>
          </w:p>
          <w:p w:rsidR="00B76E34" w:rsidRPr="00B76E34" w:rsidRDefault="00B76E34" w:rsidP="00B76E34">
            <w:pPr>
              <w:rPr>
                <w:rFonts w:ascii="Courier New" w:hAnsi="Courier New" w:cs="Courier New"/>
                <w:sz w:val="18"/>
                <w:szCs w:val="18"/>
              </w:rPr>
            </w:pPr>
            <w:r w:rsidRPr="00B76E34">
              <w:rPr>
                <w:rFonts w:ascii="Courier New" w:hAnsi="Courier New" w:cs="Courier New"/>
                <w:sz w:val="18"/>
                <w:szCs w:val="18"/>
              </w:rPr>
              <w:t xml:space="preserve">         R2  A       535     704   170  C 88.24    1250  0.82   171  </w:t>
            </w:r>
          </w:p>
          <w:p w:rsidR="00B76E34" w:rsidRPr="00B76E34" w:rsidRDefault="00B76E34" w:rsidP="00B76E34">
            <w:pPr>
              <w:rPr>
                <w:rFonts w:ascii="Courier New" w:hAnsi="Courier New" w:cs="Courier New"/>
                <w:sz w:val="18"/>
                <w:szCs w:val="18"/>
              </w:rPr>
            </w:pPr>
            <w:r w:rsidRPr="00B76E34">
              <w:rPr>
                <w:rFonts w:ascii="Courier New" w:hAnsi="Courier New" w:cs="Courier New"/>
                <w:sz w:val="18"/>
                <w:szCs w:val="18"/>
              </w:rPr>
              <w:t xml:space="preserve">         R2  A       706     875   170  C 85.88    1194  0.78   171  </w:t>
            </w:r>
          </w:p>
          <w:p w:rsidR="00B76E34" w:rsidRPr="00B76E34" w:rsidRDefault="00B76E34" w:rsidP="00B76E34">
            <w:pPr>
              <w:rPr>
                <w:rFonts w:ascii="Courier New" w:hAnsi="Courier New" w:cs="Courier New"/>
                <w:sz w:val="18"/>
                <w:szCs w:val="18"/>
              </w:rPr>
            </w:pPr>
            <w:r w:rsidRPr="00B76E34">
              <w:rPr>
                <w:rFonts w:ascii="Courier New" w:hAnsi="Courier New" w:cs="Courier New"/>
                <w:sz w:val="18"/>
                <w:szCs w:val="18"/>
              </w:rPr>
              <w:t xml:space="preserve">         Um  B       877    1047   171  C 85.38    1189  0.77   171  </w:t>
            </w:r>
          </w:p>
          <w:p w:rsidR="00B76E34" w:rsidRPr="00B76E34" w:rsidRDefault="00B76E34" w:rsidP="00B76E34">
            <w:pPr>
              <w:rPr>
                <w:rFonts w:ascii="Courier New" w:hAnsi="Courier New" w:cs="Courier New"/>
                <w:sz w:val="18"/>
                <w:szCs w:val="18"/>
              </w:rPr>
            </w:pPr>
            <w:r w:rsidRPr="00B76E34">
              <w:rPr>
                <w:rFonts w:ascii="Courier New" w:hAnsi="Courier New" w:cs="Courier New"/>
                <w:sz w:val="18"/>
                <w:szCs w:val="18"/>
              </w:rPr>
              <w:lastRenderedPageBreak/>
              <w:t xml:space="preserve">         Um  A      1048    1194   147  C 89.80    1113  0.84     u  </w:t>
            </w:r>
          </w:p>
          <w:p w:rsidR="00B76E34" w:rsidRPr="00B76E34" w:rsidRDefault="00B76E34" w:rsidP="00B76E34">
            <w:pPr>
              <w:rPr>
                <w:rFonts w:ascii="Courier New" w:hAnsi="Courier New" w:cs="Courier New"/>
                <w:sz w:val="18"/>
                <w:szCs w:val="18"/>
              </w:rPr>
            </w:pPr>
            <w:r w:rsidRPr="00B76E34">
              <w:rPr>
                <w:rFonts w:ascii="Courier New" w:hAnsi="Courier New" w:cs="Courier New"/>
                <w:sz w:val="18"/>
                <w:szCs w:val="18"/>
              </w:rPr>
              <w:t xml:space="preserve">         R1  B      1197    1367   171  C 84.80    1175  0.76   171  </w:t>
            </w:r>
          </w:p>
          <w:p w:rsidR="00B76E34" w:rsidRPr="00B76E34" w:rsidRDefault="00B76E34" w:rsidP="00B76E34">
            <w:pPr>
              <w:rPr>
                <w:rFonts w:ascii="Courier New" w:hAnsi="Courier New" w:cs="Courier New"/>
                <w:sz w:val="18"/>
                <w:szCs w:val="18"/>
              </w:rPr>
            </w:pPr>
            <w:r w:rsidRPr="00B76E34">
              <w:rPr>
                <w:rFonts w:ascii="Courier New" w:hAnsi="Courier New" w:cs="Courier New"/>
                <w:sz w:val="18"/>
                <w:szCs w:val="18"/>
              </w:rPr>
              <w:t xml:space="preserve">         R1  A      1370    1529   160  C 84.43    1123  0.75   171  </w:t>
            </w:r>
          </w:p>
          <w:p w:rsidR="00B76E34" w:rsidRPr="00B76E34" w:rsidRDefault="00B76E34" w:rsidP="00B76E34">
            <w:pPr>
              <w:rPr>
                <w:rFonts w:ascii="Courier New" w:hAnsi="Courier New" w:cs="Courier New"/>
                <w:sz w:val="18"/>
                <w:szCs w:val="18"/>
              </w:rPr>
            </w:pPr>
            <w:r w:rsidRPr="00B76E34">
              <w:rPr>
                <w:rFonts w:ascii="Courier New" w:hAnsi="Courier New" w:cs="Courier New"/>
                <w:sz w:val="18"/>
                <w:szCs w:val="18"/>
              </w:rPr>
              <w:t xml:space="preserve">         R2  A      1531    1701   171  C 88.89    1273  0.83   171  </w:t>
            </w:r>
          </w:p>
          <w:p w:rsidR="00B76E34" w:rsidRPr="00B76E34" w:rsidRDefault="00B76E34" w:rsidP="00B76E34">
            <w:pPr>
              <w:rPr>
                <w:rFonts w:ascii="Courier New" w:hAnsi="Courier New" w:cs="Courier New"/>
                <w:sz w:val="18"/>
                <w:szCs w:val="18"/>
              </w:rPr>
            </w:pPr>
            <w:r w:rsidRPr="00B76E34">
              <w:rPr>
                <w:rFonts w:ascii="Courier New" w:hAnsi="Courier New" w:cs="Courier New"/>
                <w:sz w:val="18"/>
                <w:szCs w:val="18"/>
              </w:rPr>
              <w:t xml:space="preserve">         R1  B      1702    1868   167  C 88.30    1237  0.80   171  </w:t>
            </w:r>
          </w:p>
          <w:p w:rsidR="00B76E34" w:rsidRPr="00B76E34" w:rsidRDefault="00B76E34" w:rsidP="00B76E34">
            <w:pPr>
              <w:rPr>
                <w:rFonts w:ascii="Courier New" w:hAnsi="Courier New" w:cs="Courier New"/>
                <w:sz w:val="18"/>
                <w:szCs w:val="18"/>
              </w:rPr>
            </w:pPr>
            <w:r w:rsidRPr="00B76E34">
              <w:rPr>
                <w:rFonts w:ascii="Courier New" w:hAnsi="Courier New" w:cs="Courier New"/>
                <w:sz w:val="18"/>
                <w:szCs w:val="18"/>
              </w:rPr>
              <w:t xml:space="preserve">         R2  A      1869    2037   169  C 88.82    1236  0.81   171  </w:t>
            </w:r>
          </w:p>
          <w:p w:rsidR="00B76E34" w:rsidRPr="00B76E34" w:rsidRDefault="00B76E34" w:rsidP="00B76E34">
            <w:pPr>
              <w:rPr>
                <w:rFonts w:ascii="Courier New" w:hAnsi="Courier New" w:cs="Courier New"/>
                <w:sz w:val="18"/>
                <w:szCs w:val="18"/>
              </w:rPr>
            </w:pPr>
            <w:r w:rsidRPr="00B76E34">
              <w:rPr>
                <w:rFonts w:ascii="Courier New" w:hAnsi="Courier New" w:cs="Courier New"/>
                <w:sz w:val="18"/>
                <w:szCs w:val="18"/>
              </w:rPr>
              <w:t xml:space="preserve">         R1  B      2039    2196   158  C 80.70    1073  0.70   171  </w:t>
            </w:r>
          </w:p>
          <w:p w:rsidR="00B76E34" w:rsidRPr="00B76E34" w:rsidRDefault="00B76E34" w:rsidP="00B76E34">
            <w:pPr>
              <w:rPr>
                <w:rFonts w:ascii="Courier New" w:hAnsi="Courier New" w:cs="Courier New"/>
                <w:sz w:val="18"/>
                <w:szCs w:val="18"/>
              </w:rPr>
            </w:pPr>
            <w:r w:rsidRPr="00B76E34">
              <w:rPr>
                <w:rFonts w:ascii="Courier New" w:hAnsi="Courier New" w:cs="Courier New"/>
                <w:sz w:val="18"/>
                <w:szCs w:val="18"/>
              </w:rPr>
              <w:t xml:space="preserve">         R2  A      2198    2367   170  C 87.65    1236  0.81   171  </w:t>
            </w:r>
          </w:p>
          <w:p w:rsidR="00B76E34" w:rsidRPr="00B76E34" w:rsidRDefault="00B76E34" w:rsidP="00B76E34">
            <w:pPr>
              <w:rPr>
                <w:rFonts w:ascii="Courier New" w:hAnsi="Courier New" w:cs="Courier New"/>
                <w:sz w:val="18"/>
                <w:szCs w:val="18"/>
              </w:rPr>
            </w:pPr>
            <w:r w:rsidRPr="00B76E34">
              <w:rPr>
                <w:rFonts w:ascii="Courier New" w:hAnsi="Courier New" w:cs="Courier New"/>
                <w:sz w:val="18"/>
                <w:szCs w:val="18"/>
              </w:rPr>
              <w:t xml:space="preserve">         R1  B      2372    2532   161  C 84.24    1099  0.74   171  </w:t>
            </w:r>
          </w:p>
          <w:p w:rsidR="00B76E34" w:rsidRPr="00B76E34" w:rsidRDefault="00B76E34" w:rsidP="00B76E34">
            <w:pPr>
              <w:rPr>
                <w:rFonts w:ascii="Courier New" w:hAnsi="Courier New" w:cs="Courier New"/>
                <w:sz w:val="18"/>
                <w:szCs w:val="18"/>
              </w:rPr>
            </w:pPr>
            <w:r w:rsidRPr="00B76E34">
              <w:rPr>
                <w:rFonts w:ascii="Courier New" w:hAnsi="Courier New" w:cs="Courier New"/>
                <w:sz w:val="18"/>
                <w:szCs w:val="18"/>
              </w:rPr>
              <w:t xml:space="preserve">         R1  B      2533    2703   171  C 86.55    1217  0.79   171  </w:t>
            </w:r>
          </w:p>
          <w:p w:rsidR="00B76E34" w:rsidRPr="00B76E34" w:rsidRDefault="00B76E34" w:rsidP="00B76E34">
            <w:pPr>
              <w:rPr>
                <w:rFonts w:ascii="Courier New" w:hAnsi="Courier New" w:cs="Courier New"/>
                <w:sz w:val="18"/>
                <w:szCs w:val="18"/>
              </w:rPr>
            </w:pPr>
            <w:r w:rsidRPr="00B76E34">
              <w:rPr>
                <w:rFonts w:ascii="Courier New" w:hAnsi="Courier New" w:cs="Courier New"/>
                <w:sz w:val="18"/>
                <w:szCs w:val="18"/>
              </w:rPr>
              <w:t xml:space="preserve">         R1  B      2705    2874   170  C 90.00    1292  0.84   171  </w:t>
            </w:r>
          </w:p>
          <w:p w:rsidR="00B76E34" w:rsidRPr="00B76E34" w:rsidRDefault="00B76E34" w:rsidP="00B76E34">
            <w:pPr>
              <w:rPr>
                <w:rFonts w:ascii="Courier New" w:hAnsi="Courier New" w:cs="Courier New"/>
                <w:sz w:val="18"/>
                <w:szCs w:val="18"/>
              </w:rPr>
            </w:pPr>
            <w:r w:rsidRPr="00B76E34">
              <w:rPr>
                <w:rFonts w:ascii="Courier New" w:hAnsi="Courier New" w:cs="Courier New"/>
                <w:sz w:val="18"/>
                <w:szCs w:val="18"/>
              </w:rPr>
              <w:t xml:space="preserve">         R2  A      2875    3045   171  C 88.30    1259  0.82   171  </w:t>
            </w:r>
          </w:p>
          <w:p w:rsidR="00B76E34" w:rsidRPr="00B76E34" w:rsidRDefault="00B76E34" w:rsidP="00B76E34">
            <w:pPr>
              <w:rPr>
                <w:rFonts w:ascii="Courier New" w:hAnsi="Courier New" w:cs="Courier New"/>
                <w:sz w:val="18"/>
                <w:szCs w:val="18"/>
              </w:rPr>
            </w:pPr>
            <w:r w:rsidRPr="00B76E34">
              <w:rPr>
                <w:rFonts w:ascii="Courier New" w:hAnsi="Courier New" w:cs="Courier New"/>
                <w:sz w:val="18"/>
                <w:szCs w:val="18"/>
              </w:rPr>
              <w:t xml:space="preserve">         R1  B      3046    3215   170  C 88.24    1250  0.82   171  </w:t>
            </w:r>
          </w:p>
          <w:p w:rsidR="00B76E34" w:rsidRPr="00B76E34" w:rsidRDefault="00B76E34" w:rsidP="00B76E34">
            <w:pPr>
              <w:rPr>
                <w:rFonts w:ascii="Courier New" w:hAnsi="Courier New" w:cs="Courier New"/>
                <w:sz w:val="18"/>
                <w:szCs w:val="18"/>
              </w:rPr>
            </w:pPr>
            <w:r w:rsidRPr="00B76E34">
              <w:rPr>
                <w:rFonts w:ascii="Courier New" w:hAnsi="Courier New" w:cs="Courier New"/>
                <w:sz w:val="18"/>
                <w:szCs w:val="18"/>
              </w:rPr>
              <w:t xml:space="preserve">         R2  A      3217    3388   172  C 86.63    1198  0.77   171  </w:t>
            </w:r>
          </w:p>
          <w:p w:rsidR="00B76E34" w:rsidRPr="00B76E34" w:rsidRDefault="00B76E34" w:rsidP="00B76E34">
            <w:pPr>
              <w:rPr>
                <w:rFonts w:ascii="Courier New" w:hAnsi="Courier New" w:cs="Courier New"/>
                <w:sz w:val="18"/>
                <w:szCs w:val="18"/>
              </w:rPr>
            </w:pPr>
            <w:r w:rsidRPr="00B76E34">
              <w:rPr>
                <w:rFonts w:ascii="Courier New" w:hAnsi="Courier New" w:cs="Courier New"/>
                <w:sz w:val="18"/>
                <w:szCs w:val="18"/>
              </w:rPr>
              <w:t xml:space="preserve">         R1  B      3389    3559   171  C 87.13    1231  0.80   171  </w:t>
            </w:r>
          </w:p>
          <w:p w:rsidR="00B76E34" w:rsidRPr="00B76E34" w:rsidRDefault="00B76E34" w:rsidP="00B76E34">
            <w:pPr>
              <w:rPr>
                <w:rFonts w:ascii="Courier New" w:hAnsi="Courier New" w:cs="Courier New"/>
                <w:sz w:val="18"/>
                <w:szCs w:val="18"/>
              </w:rPr>
            </w:pPr>
            <w:r w:rsidRPr="00B76E34">
              <w:rPr>
                <w:rFonts w:ascii="Courier New" w:hAnsi="Courier New" w:cs="Courier New"/>
                <w:sz w:val="18"/>
                <w:szCs w:val="18"/>
              </w:rPr>
              <w:t xml:space="preserve">         R2  A      3560    3730   171  C 84.80    1175  0.76   171  </w:t>
            </w:r>
          </w:p>
          <w:p w:rsidR="00B76E34" w:rsidRPr="00B76E34" w:rsidRDefault="00B76E34" w:rsidP="00B76E34">
            <w:pPr>
              <w:rPr>
                <w:rFonts w:ascii="Courier New" w:hAnsi="Courier New" w:cs="Courier New"/>
                <w:sz w:val="18"/>
                <w:szCs w:val="18"/>
              </w:rPr>
            </w:pPr>
            <w:r w:rsidRPr="00B76E34">
              <w:rPr>
                <w:rFonts w:ascii="Courier New" w:hAnsi="Courier New" w:cs="Courier New"/>
                <w:sz w:val="18"/>
                <w:szCs w:val="18"/>
              </w:rPr>
              <w:t xml:space="preserve">         R1  B      3731    3899   169  C 89.35    1269  0.83   171  </w:t>
            </w:r>
          </w:p>
          <w:p w:rsidR="00B76E34" w:rsidRPr="00B76E34" w:rsidRDefault="00B76E34" w:rsidP="00B76E34">
            <w:pPr>
              <w:rPr>
                <w:rFonts w:ascii="Courier New" w:hAnsi="Courier New" w:cs="Courier New"/>
                <w:sz w:val="18"/>
                <w:szCs w:val="18"/>
              </w:rPr>
            </w:pPr>
            <w:r w:rsidRPr="00B76E34">
              <w:rPr>
                <w:rFonts w:ascii="Courier New" w:hAnsi="Courier New" w:cs="Courier New"/>
                <w:sz w:val="18"/>
                <w:szCs w:val="18"/>
              </w:rPr>
              <w:t xml:space="preserve">         R1  B      3906    4072   167  C 88.62    1237  0.82   171  </w:t>
            </w:r>
          </w:p>
          <w:p w:rsidR="00B76E34" w:rsidRPr="00B76E34" w:rsidRDefault="00B76E34" w:rsidP="00B76E34">
            <w:pPr>
              <w:rPr>
                <w:rFonts w:ascii="Courier New" w:hAnsi="Courier New" w:cs="Courier New"/>
                <w:sz w:val="18"/>
                <w:szCs w:val="18"/>
              </w:rPr>
            </w:pPr>
            <w:r w:rsidRPr="00B76E34">
              <w:rPr>
                <w:rFonts w:ascii="Courier New" w:hAnsi="Courier New" w:cs="Courier New"/>
                <w:sz w:val="18"/>
                <w:szCs w:val="18"/>
              </w:rPr>
              <w:t xml:space="preserve">         R2  A      4073    4240   168  C 90.00    1266  0.83   171  </w:t>
            </w:r>
          </w:p>
          <w:p w:rsidR="00B76E34" w:rsidRPr="00B76E34" w:rsidRDefault="00B76E34" w:rsidP="00B76E34">
            <w:pPr>
              <w:rPr>
                <w:rFonts w:ascii="Courier New" w:hAnsi="Courier New" w:cs="Courier New"/>
                <w:sz w:val="18"/>
                <w:szCs w:val="18"/>
              </w:rPr>
            </w:pPr>
            <w:r w:rsidRPr="00B76E34">
              <w:rPr>
                <w:rFonts w:ascii="Courier New" w:hAnsi="Courier New" w:cs="Courier New"/>
                <w:sz w:val="18"/>
                <w:szCs w:val="18"/>
              </w:rPr>
              <w:t xml:space="preserve">         R2  A      4242    4409   168  C 91.76    1308  0.85   171  </w:t>
            </w:r>
          </w:p>
          <w:p w:rsidR="00B76E34" w:rsidRPr="00B76E34" w:rsidRDefault="00B76E34" w:rsidP="00B76E34">
            <w:pPr>
              <w:rPr>
                <w:rFonts w:ascii="Courier New" w:hAnsi="Courier New" w:cs="Courier New"/>
                <w:sz w:val="18"/>
                <w:szCs w:val="18"/>
              </w:rPr>
            </w:pPr>
            <w:r w:rsidRPr="00B76E34">
              <w:rPr>
                <w:rFonts w:ascii="Courier New" w:hAnsi="Courier New" w:cs="Courier New"/>
                <w:sz w:val="18"/>
                <w:szCs w:val="18"/>
              </w:rPr>
              <w:t xml:space="preserve">         Um  B      4411    4581   171  C 85.96    1203  0.78   171  </w:t>
            </w:r>
          </w:p>
          <w:p w:rsidR="00B76E34" w:rsidRPr="00B76E34" w:rsidRDefault="00B76E34" w:rsidP="00B76E34">
            <w:pPr>
              <w:rPr>
                <w:rFonts w:ascii="Courier New" w:hAnsi="Courier New" w:cs="Courier New"/>
                <w:sz w:val="18"/>
                <w:szCs w:val="18"/>
              </w:rPr>
            </w:pPr>
            <w:r w:rsidRPr="00B76E34">
              <w:rPr>
                <w:rFonts w:ascii="Courier New" w:hAnsi="Courier New" w:cs="Courier New"/>
                <w:sz w:val="18"/>
                <w:szCs w:val="18"/>
              </w:rPr>
              <w:t xml:space="preserve">         R2  A      4582    4752   171  C 87.72    1245  0.81   171  </w:t>
            </w:r>
          </w:p>
          <w:p w:rsidR="00B76E34" w:rsidRPr="00B76E34" w:rsidRDefault="00B76E34" w:rsidP="00B76E34">
            <w:pPr>
              <w:rPr>
                <w:rFonts w:ascii="Courier New" w:hAnsi="Courier New" w:cs="Courier New"/>
                <w:sz w:val="18"/>
                <w:szCs w:val="18"/>
              </w:rPr>
            </w:pPr>
            <w:r w:rsidRPr="00B76E34">
              <w:rPr>
                <w:rFonts w:ascii="Courier New" w:hAnsi="Courier New" w:cs="Courier New"/>
                <w:sz w:val="18"/>
                <w:szCs w:val="18"/>
              </w:rPr>
              <w:t xml:space="preserve">         R2  A      4754    4923   170  C 88.82    1264  0.83   171  </w:t>
            </w:r>
          </w:p>
          <w:p w:rsidR="00AC0DAC" w:rsidRPr="00C31335" w:rsidRDefault="00B76E34" w:rsidP="00F645B4">
            <w:pPr>
              <w:rPr>
                <w:rFonts w:ascii="Courier New" w:hAnsi="Courier New" w:cs="Courier New"/>
                <w:sz w:val="18"/>
                <w:szCs w:val="18"/>
              </w:rPr>
            </w:pPr>
            <w:r w:rsidRPr="00B76E34">
              <w:rPr>
                <w:rFonts w:ascii="Courier New" w:hAnsi="Courier New" w:cs="Courier New"/>
                <w:sz w:val="18"/>
                <w:szCs w:val="18"/>
              </w:rPr>
              <w:t xml:space="preserve">         um  q      4924    5000    77  C 93.51     623  0.90     u  </w:t>
            </w:r>
          </w:p>
        </w:tc>
      </w:tr>
    </w:tbl>
    <w:p w:rsidR="00532F1F" w:rsidRDefault="00532F1F" w:rsidP="003B2805"/>
    <w:p w:rsidR="00A25B63" w:rsidRDefault="00A25B63" w:rsidP="003B2805">
      <w:r>
        <w:t xml:space="preserve">After </w:t>
      </w:r>
      <w:r w:rsidR="00986A07">
        <w:t>subtitle</w:t>
      </w:r>
      <w:r w:rsidR="00D877CF">
        <w:t xml:space="preserve">, there is a </w:t>
      </w:r>
      <w:r w:rsidR="00986A07" w:rsidRPr="00986A07">
        <w:t>description</w:t>
      </w:r>
      <w:r w:rsidR="00986A07" w:rsidRPr="00532F1F">
        <w:t xml:space="preserve"> </w:t>
      </w:r>
      <w:r w:rsidR="00986A07" w:rsidRPr="00986A07">
        <w:t xml:space="preserve">of every </w:t>
      </w:r>
      <w:r w:rsidR="00986A07">
        <w:t>classed monomer:</w:t>
      </w:r>
    </w:p>
    <w:p w:rsidR="00986A07" w:rsidRDefault="00986A07" w:rsidP="003B2805"/>
    <w:p w:rsidR="00986A07" w:rsidRDefault="00D877CF" w:rsidP="00FD4499">
      <w:pPr>
        <w:numPr>
          <w:ilvl w:val="0"/>
          <w:numId w:val="8"/>
        </w:numPr>
      </w:pPr>
      <w:r>
        <w:t>Class</w:t>
      </w:r>
      <w:r w:rsidR="00986A07">
        <w:t xml:space="preserve"> of monomer;</w:t>
      </w:r>
    </w:p>
    <w:p w:rsidR="00986A07" w:rsidRDefault="00986A07" w:rsidP="00FD4499">
      <w:pPr>
        <w:numPr>
          <w:ilvl w:val="0"/>
          <w:numId w:val="8"/>
        </w:numPr>
      </w:pPr>
      <w:r>
        <w:t>A/B type of monomer</w:t>
      </w:r>
      <w:r w:rsidR="00D877CF">
        <w:t>, as determined by independent tool</w:t>
      </w:r>
      <w:r>
        <w:t>;</w:t>
      </w:r>
    </w:p>
    <w:p w:rsidR="00986A07" w:rsidRDefault="000F5D4E" w:rsidP="00FD4499">
      <w:pPr>
        <w:numPr>
          <w:ilvl w:val="0"/>
          <w:numId w:val="8"/>
        </w:numPr>
      </w:pPr>
      <w:r>
        <w:t>S</w:t>
      </w:r>
      <w:r w:rsidR="00986A07">
        <w:t>tart and end position</w:t>
      </w:r>
      <w:r w:rsidR="00D877CF">
        <w:t xml:space="preserve"> of the monomer</w:t>
      </w:r>
      <w:r w:rsidR="00986A07">
        <w:t xml:space="preserve"> in the </w:t>
      </w:r>
      <w:r w:rsidR="00D877CF">
        <w:t>sequence</w:t>
      </w:r>
      <w:r w:rsidR="00986A07">
        <w:t>;</w:t>
      </w:r>
    </w:p>
    <w:p w:rsidR="00986A07" w:rsidRDefault="000F5D4E" w:rsidP="00FD4499">
      <w:pPr>
        <w:numPr>
          <w:ilvl w:val="0"/>
          <w:numId w:val="8"/>
        </w:numPr>
      </w:pPr>
      <w:r>
        <w:t>M</w:t>
      </w:r>
      <w:r w:rsidR="00986A07">
        <w:t>onome</w:t>
      </w:r>
      <w:r>
        <w:t>r length captured by alignment</w:t>
      </w:r>
      <w:r w:rsidR="00986A07">
        <w:t xml:space="preserve"> </w:t>
      </w:r>
      <w:r>
        <w:t>(</w:t>
      </w:r>
      <w:r w:rsidR="00986A07">
        <w:t>real monomer may b</w:t>
      </w:r>
      <w:r w:rsidR="00D877CF">
        <w:t>e longer</w:t>
      </w:r>
      <w:r w:rsidR="00986A07">
        <w:t xml:space="preserve"> due to </w:t>
      </w:r>
    </w:p>
    <w:p w:rsidR="00986A07" w:rsidRDefault="00D877CF" w:rsidP="004B20E6">
      <w:pPr>
        <w:ind w:left="360"/>
      </w:pPr>
      <w:r>
        <w:t>alignment of the</w:t>
      </w:r>
      <w:r w:rsidR="00986A07">
        <w:t xml:space="preserve"> ends</w:t>
      </w:r>
      <w:r w:rsidR="00880C5C">
        <w:t xml:space="preserve"> problem</w:t>
      </w:r>
      <w:r w:rsidR="000F5D4E">
        <w:t>)</w:t>
      </w:r>
      <w:r w:rsidR="00986A07">
        <w:t>;</w:t>
      </w:r>
    </w:p>
    <w:p w:rsidR="000F5D4E" w:rsidRDefault="000F5D4E" w:rsidP="00FD4499">
      <w:pPr>
        <w:numPr>
          <w:ilvl w:val="0"/>
          <w:numId w:val="8"/>
        </w:numPr>
      </w:pPr>
      <w:r>
        <w:t>C for complementary strand;</w:t>
      </w:r>
    </w:p>
    <w:p w:rsidR="00986A07" w:rsidRDefault="000F5D4E" w:rsidP="00FD4499">
      <w:pPr>
        <w:numPr>
          <w:ilvl w:val="0"/>
          <w:numId w:val="8"/>
        </w:numPr>
      </w:pPr>
      <w:r>
        <w:t>I</w:t>
      </w:r>
      <w:r w:rsidR="00986A07">
        <w:t>dentity to consensus;</w:t>
      </w:r>
    </w:p>
    <w:p w:rsidR="00986A07" w:rsidRDefault="000F5D4E" w:rsidP="00FD4499">
      <w:pPr>
        <w:numPr>
          <w:ilvl w:val="0"/>
          <w:numId w:val="8"/>
        </w:numPr>
      </w:pPr>
      <w:r>
        <w:t>A</w:t>
      </w:r>
      <w:r w:rsidR="00986A07">
        <w:t>lignment score;</w:t>
      </w:r>
    </w:p>
    <w:p w:rsidR="00986A07" w:rsidRDefault="000F5D4E" w:rsidP="00FD4499">
      <w:pPr>
        <w:numPr>
          <w:ilvl w:val="0"/>
          <w:numId w:val="8"/>
        </w:numPr>
      </w:pPr>
      <w:r>
        <w:t>R</w:t>
      </w:r>
      <w:r w:rsidR="00986A07">
        <w:t>elative similarity (rs) calculated as score divided by max score possible under current scoring rule;</w:t>
      </w:r>
    </w:p>
    <w:p w:rsidR="00986A07" w:rsidRDefault="00986A07" w:rsidP="00FD4499">
      <w:pPr>
        <w:numPr>
          <w:ilvl w:val="0"/>
          <w:numId w:val="8"/>
        </w:numPr>
      </w:pPr>
      <w:r>
        <w:t>171 bp monomer type vs 172 bp monomer type</w:t>
      </w:r>
      <w:r w:rsidR="00D877CF">
        <w:t xml:space="preserve"> (as determined by a special tool which evaluates the deletion in pos. 21).</w:t>
      </w:r>
    </w:p>
    <w:p w:rsidR="00FD4499" w:rsidRDefault="00FD4499" w:rsidP="00FD4499"/>
    <w:p w:rsidR="00445E53" w:rsidRDefault="00445E53" w:rsidP="00FD4499">
      <w:r w:rsidRPr="00445E53">
        <w:t>Then, if it was defined in t</w:t>
      </w:r>
      <w:r w:rsidR="00566816">
        <w:t xml:space="preserve">he settings, </w:t>
      </w:r>
      <w:r w:rsidR="00287817">
        <w:t xml:space="preserve">the </w:t>
      </w:r>
      <w:r w:rsidRPr="00445E53">
        <w:t>sequences of classed monomers in FASTA format</w:t>
      </w:r>
      <w:r w:rsidR="00287817" w:rsidRPr="00287817">
        <w:t xml:space="preserve"> </w:t>
      </w:r>
      <w:r w:rsidR="00287817">
        <w:t>will be printed</w:t>
      </w:r>
      <w:r w:rsidRPr="00445E53">
        <w:t>.</w:t>
      </w:r>
    </w:p>
    <w:p w:rsidR="00445E53" w:rsidRDefault="00445E53" w:rsidP="00FD449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58" w:type="dxa"/>
          <w:bottom w:w="58" w:type="dxa"/>
          <w:right w:w="58" w:type="dxa"/>
        </w:tblCellMar>
        <w:tblLook w:val="04A0" w:firstRow="1" w:lastRow="0" w:firstColumn="1" w:lastColumn="0" w:noHBand="0" w:noVBand="1"/>
      </w:tblPr>
      <w:tblGrid>
        <w:gridCol w:w="10790"/>
      </w:tblGrid>
      <w:tr w:rsidR="00445E53" w:rsidRPr="00C31335" w:rsidTr="00C31335">
        <w:tc>
          <w:tcPr>
            <w:tcW w:w="11016" w:type="dxa"/>
            <w:shd w:val="clear" w:color="auto" w:fill="auto"/>
          </w:tcPr>
          <w:p w:rsidR="00445E53" w:rsidRPr="00C31335" w:rsidRDefault="00445E53" w:rsidP="00445E53">
            <w:pPr>
              <w:rPr>
                <w:rFonts w:ascii="Courier New" w:hAnsi="Courier New" w:cs="Courier New"/>
                <w:sz w:val="18"/>
                <w:szCs w:val="18"/>
              </w:rPr>
            </w:pPr>
            <w:r w:rsidRPr="00C31335">
              <w:rPr>
                <w:rFonts w:ascii="Courier New" w:hAnsi="Courier New" w:cs="Courier New"/>
                <w:sz w:val="18"/>
                <w:szCs w:val="18"/>
              </w:rPr>
              <w:t xml:space="preserve">&gt;um_1_AP001464                        </w:t>
            </w:r>
          </w:p>
          <w:p w:rsidR="00445E53" w:rsidRPr="00C31335" w:rsidRDefault="00445E53" w:rsidP="00445E53">
            <w:pPr>
              <w:rPr>
                <w:rFonts w:ascii="Courier New" w:hAnsi="Courier New" w:cs="Courier New"/>
                <w:sz w:val="18"/>
                <w:szCs w:val="18"/>
              </w:rPr>
            </w:pPr>
            <w:r w:rsidRPr="00C31335">
              <w:rPr>
                <w:rFonts w:ascii="Courier New" w:hAnsi="Courier New" w:cs="Courier New"/>
                <w:sz w:val="18"/>
                <w:szCs w:val="18"/>
              </w:rPr>
              <w:t>GATCTGTAAGTGGAAACATG</w:t>
            </w:r>
          </w:p>
          <w:p w:rsidR="00445E53" w:rsidRPr="00C31335" w:rsidRDefault="00445E53" w:rsidP="00445E53">
            <w:pPr>
              <w:rPr>
                <w:rFonts w:ascii="Courier New" w:hAnsi="Courier New" w:cs="Courier New"/>
                <w:sz w:val="18"/>
                <w:szCs w:val="18"/>
              </w:rPr>
            </w:pPr>
            <w:r w:rsidRPr="00C31335">
              <w:rPr>
                <w:rFonts w:ascii="Courier New" w:hAnsi="Courier New" w:cs="Courier New"/>
                <w:sz w:val="18"/>
                <w:szCs w:val="18"/>
              </w:rPr>
              <w:t xml:space="preserve">&gt;R2_17_AP001464                        </w:t>
            </w:r>
          </w:p>
          <w:p w:rsidR="00445E53" w:rsidRPr="00C31335" w:rsidRDefault="00445E53" w:rsidP="00445E53">
            <w:pPr>
              <w:rPr>
                <w:rFonts w:ascii="Courier New" w:hAnsi="Courier New" w:cs="Courier New"/>
                <w:sz w:val="18"/>
                <w:szCs w:val="18"/>
              </w:rPr>
            </w:pPr>
            <w:r w:rsidRPr="00C31335">
              <w:rPr>
                <w:rFonts w:ascii="Courier New" w:hAnsi="Courier New" w:cs="Courier New"/>
                <w:sz w:val="18"/>
                <w:szCs w:val="18"/>
              </w:rPr>
              <w:t>TATCTGCAAGTGGACATTTGGACAGCTTTGAGGCTTATAGAGAAAATGGAAATATCTTCA</w:t>
            </w:r>
          </w:p>
          <w:p w:rsidR="00445E53" w:rsidRPr="00C31335" w:rsidRDefault="00445E53" w:rsidP="00445E53">
            <w:pPr>
              <w:rPr>
                <w:rFonts w:ascii="Courier New" w:hAnsi="Courier New" w:cs="Courier New"/>
                <w:sz w:val="18"/>
                <w:szCs w:val="18"/>
              </w:rPr>
            </w:pPr>
            <w:r w:rsidRPr="00C31335">
              <w:rPr>
                <w:rFonts w:ascii="Courier New" w:hAnsi="Courier New" w:cs="Courier New"/>
                <w:sz w:val="18"/>
                <w:szCs w:val="18"/>
              </w:rPr>
              <w:t>CATAAAAACTAGACAGAAGCATTCTCAGAAACTTTTTTTTGATGCTTTTATTTAACTCAC</w:t>
            </w:r>
          </w:p>
          <w:p w:rsidR="00445E53" w:rsidRPr="00C31335" w:rsidRDefault="00445E53" w:rsidP="00445E53">
            <w:pPr>
              <w:rPr>
                <w:rFonts w:ascii="Courier New" w:hAnsi="Courier New" w:cs="Courier New"/>
                <w:sz w:val="18"/>
                <w:szCs w:val="18"/>
              </w:rPr>
            </w:pPr>
            <w:r w:rsidRPr="00C31335">
              <w:rPr>
                <w:rFonts w:ascii="Courier New" w:hAnsi="Courier New" w:cs="Courier New"/>
                <w:sz w:val="18"/>
                <w:szCs w:val="18"/>
              </w:rPr>
              <w:t>AGAGTTGAACATTCCTTTTCATAGAGCAGTTTTGAAACACTCTTTTTGAAGGATC</w:t>
            </w:r>
          </w:p>
          <w:p w:rsidR="00445E53" w:rsidRPr="00C31335" w:rsidRDefault="00445E53" w:rsidP="00445E53">
            <w:pPr>
              <w:rPr>
                <w:rFonts w:ascii="Courier New" w:hAnsi="Courier New" w:cs="Courier New"/>
                <w:sz w:val="18"/>
                <w:szCs w:val="18"/>
              </w:rPr>
            </w:pPr>
            <w:r w:rsidRPr="00C31335">
              <w:rPr>
                <w:rFonts w:ascii="Courier New" w:hAnsi="Courier New" w:cs="Courier New"/>
                <w:sz w:val="18"/>
                <w:szCs w:val="18"/>
              </w:rPr>
              <w:t xml:space="preserve">&gt;R1_188_AP001464                        </w:t>
            </w:r>
          </w:p>
          <w:p w:rsidR="00445E53" w:rsidRPr="00C31335" w:rsidRDefault="00445E53" w:rsidP="00445E53">
            <w:pPr>
              <w:rPr>
                <w:rFonts w:ascii="Courier New" w:hAnsi="Courier New" w:cs="Courier New"/>
                <w:sz w:val="18"/>
                <w:szCs w:val="18"/>
              </w:rPr>
            </w:pPr>
            <w:r w:rsidRPr="00C31335">
              <w:rPr>
                <w:rFonts w:ascii="Courier New" w:hAnsi="Courier New" w:cs="Courier New"/>
                <w:sz w:val="18"/>
                <w:szCs w:val="18"/>
              </w:rPr>
              <w:t>AATTTGCAAGTGGATATTTTGAAAGCTTTGAAGCCTTCGCTGGACACGGAATTATCTTCC</w:t>
            </w:r>
          </w:p>
          <w:p w:rsidR="00445E53" w:rsidRPr="00C31335" w:rsidRDefault="00445E53" w:rsidP="00445E53">
            <w:pPr>
              <w:rPr>
                <w:rFonts w:ascii="Courier New" w:hAnsi="Courier New" w:cs="Courier New"/>
                <w:sz w:val="18"/>
                <w:szCs w:val="18"/>
              </w:rPr>
            </w:pPr>
            <w:r w:rsidRPr="00C31335">
              <w:rPr>
                <w:rFonts w:ascii="Courier New" w:hAnsi="Courier New" w:cs="Courier New"/>
                <w:sz w:val="18"/>
                <w:szCs w:val="18"/>
              </w:rPr>
              <w:t>CATAAAAACTAGACAGAAGCATTCTCAGAAACTTATTTGTGATGTTTGCATTTAACTCAC</w:t>
            </w:r>
          </w:p>
          <w:p w:rsidR="00445E53" w:rsidRPr="00C31335" w:rsidRDefault="00445E53" w:rsidP="00445E53">
            <w:pPr>
              <w:rPr>
                <w:rFonts w:ascii="Courier New" w:hAnsi="Courier New" w:cs="Courier New"/>
                <w:sz w:val="18"/>
                <w:szCs w:val="18"/>
              </w:rPr>
            </w:pPr>
            <w:r w:rsidRPr="00C31335">
              <w:rPr>
                <w:rFonts w:ascii="Courier New" w:hAnsi="Courier New" w:cs="Courier New"/>
                <w:sz w:val="18"/>
                <w:szCs w:val="18"/>
              </w:rPr>
              <w:t>AGAGCTGAACATTCCTTTTCATTGAGCACTTTTGAAACACTCTTTTTGTAGTATC</w:t>
            </w:r>
          </w:p>
          <w:p w:rsidR="00445E53" w:rsidRPr="00C31335" w:rsidRDefault="00445E53" w:rsidP="00445E53">
            <w:pPr>
              <w:rPr>
                <w:rFonts w:ascii="Courier New" w:hAnsi="Courier New" w:cs="Courier New"/>
                <w:sz w:val="18"/>
                <w:szCs w:val="18"/>
              </w:rPr>
            </w:pPr>
            <w:r w:rsidRPr="00C31335">
              <w:rPr>
                <w:rFonts w:ascii="Courier New" w:hAnsi="Courier New" w:cs="Courier New"/>
                <w:sz w:val="18"/>
                <w:szCs w:val="18"/>
              </w:rPr>
              <w:t xml:space="preserve">&gt;R1_359_AP001464                        </w:t>
            </w:r>
          </w:p>
          <w:p w:rsidR="00445E53" w:rsidRPr="00C31335" w:rsidRDefault="00445E53" w:rsidP="00445E53">
            <w:pPr>
              <w:rPr>
                <w:rFonts w:ascii="Courier New" w:hAnsi="Courier New" w:cs="Courier New"/>
                <w:sz w:val="18"/>
                <w:szCs w:val="18"/>
              </w:rPr>
            </w:pPr>
            <w:r w:rsidRPr="00C31335">
              <w:rPr>
                <w:rFonts w:ascii="Courier New" w:hAnsi="Courier New" w:cs="Courier New"/>
                <w:sz w:val="18"/>
                <w:szCs w:val="18"/>
              </w:rPr>
              <w:t>CACTTACAAGTGGATATTTGGACAGCTTCGAGGCTTTCGTTGGAAAAGGGAATATCTTCA</w:t>
            </w:r>
          </w:p>
          <w:p w:rsidR="00445E53" w:rsidRPr="00C31335" w:rsidRDefault="00445E53" w:rsidP="00445E53">
            <w:pPr>
              <w:rPr>
                <w:rFonts w:ascii="Courier New" w:hAnsi="Courier New" w:cs="Courier New"/>
                <w:sz w:val="18"/>
                <w:szCs w:val="18"/>
              </w:rPr>
            </w:pPr>
            <w:r w:rsidRPr="00C31335">
              <w:rPr>
                <w:rFonts w:ascii="Courier New" w:hAnsi="Courier New" w:cs="Courier New"/>
                <w:sz w:val="18"/>
                <w:szCs w:val="18"/>
              </w:rPr>
              <w:t>CATAAAAACCAGACTGAAGGCATTCTCAGAAACTTCTTTGTGATGTGCACATTCAACTCA</w:t>
            </w:r>
          </w:p>
          <w:p w:rsidR="00445E53" w:rsidRPr="00C31335" w:rsidRDefault="00445E53" w:rsidP="00445E53">
            <w:pPr>
              <w:rPr>
                <w:rFonts w:ascii="Courier New" w:hAnsi="Courier New" w:cs="Courier New"/>
                <w:sz w:val="18"/>
                <w:szCs w:val="18"/>
              </w:rPr>
            </w:pPr>
            <w:r w:rsidRPr="00C31335">
              <w:rPr>
                <w:rFonts w:ascii="Courier New" w:hAnsi="Courier New" w:cs="Courier New"/>
                <w:sz w:val="18"/>
                <w:szCs w:val="18"/>
              </w:rPr>
              <w:t>CAGAGTTGAAACTTTCTTTTGATAAAGCAGCTTTGAAACACTCTTTTTGTAGAATT</w:t>
            </w:r>
          </w:p>
        </w:tc>
      </w:tr>
    </w:tbl>
    <w:p w:rsidR="0059601D" w:rsidRDefault="0059601D" w:rsidP="00FD4499">
      <w:r>
        <w:t>The monomers in the outprint are at least 175 bp long. This includes the length of alignment as indicated in “len” column</w:t>
      </w:r>
      <w:r w:rsidR="00FF282C">
        <w:t>,</w:t>
      </w:r>
      <w:r>
        <w:t xml:space="preserve"> extended if needed to match a complete monomer plus an overhang of</w:t>
      </w:r>
      <w:r w:rsidR="00FF282C">
        <w:t xml:space="preserve"> </w:t>
      </w:r>
      <w:r w:rsidR="00FF282C">
        <w:lastRenderedPageBreak/>
        <w:t>extra</w:t>
      </w:r>
      <w:r>
        <w:t xml:space="preserve"> 4 bp at the end. The overhang comes from the start of the next monomer, if AS goes on direct strand, or from the start of the previous monomer, if AS goes on reverse strand. After multiple alignment the overhangs usually have to be trimmed.</w:t>
      </w:r>
    </w:p>
    <w:p w:rsidR="00FD4499" w:rsidRDefault="0059601D" w:rsidP="00FD4499">
      <w:del w:id="14" w:author="Author">
        <w:r w:rsidDel="00D41096">
          <w:delText xml:space="preserve">  </w:delText>
        </w:r>
      </w:del>
    </w:p>
    <w:p w:rsidR="00566816" w:rsidRDefault="00DA2160" w:rsidP="00FD4499">
      <w:r w:rsidRPr="00DA2160">
        <w:t xml:space="preserve">At the end of report </w:t>
      </w:r>
      <w:r w:rsidR="00287817">
        <w:t xml:space="preserve">there </w:t>
      </w:r>
      <w:r w:rsidRPr="00DA2160">
        <w:t>is some statistics.</w:t>
      </w:r>
    </w:p>
    <w:p w:rsidR="00566816" w:rsidRDefault="00566816" w:rsidP="00FD449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58" w:type="dxa"/>
          <w:bottom w:w="58" w:type="dxa"/>
          <w:right w:w="58" w:type="dxa"/>
        </w:tblCellMar>
        <w:tblLook w:val="04A0" w:firstRow="1" w:lastRow="0" w:firstColumn="1" w:lastColumn="0" w:noHBand="0" w:noVBand="1"/>
      </w:tblPr>
      <w:tblGrid>
        <w:gridCol w:w="10790"/>
      </w:tblGrid>
      <w:tr w:rsidR="00566816" w:rsidTr="00C31335">
        <w:tc>
          <w:tcPr>
            <w:tcW w:w="11016" w:type="dxa"/>
            <w:shd w:val="clear" w:color="auto" w:fill="auto"/>
          </w:tcPr>
          <w:p w:rsidR="00B76E34" w:rsidRPr="00B76E34" w:rsidRDefault="00B76E34" w:rsidP="00B76E34">
            <w:pPr>
              <w:rPr>
                <w:rFonts w:ascii="Courier New" w:hAnsi="Courier New" w:cs="Courier New"/>
                <w:sz w:val="18"/>
                <w:szCs w:val="18"/>
              </w:rPr>
            </w:pPr>
            <w:r w:rsidRPr="00B76E34">
              <w:rPr>
                <w:rFonts w:ascii="Courier New" w:hAnsi="Courier New" w:cs="Courier New"/>
                <w:sz w:val="18"/>
                <w:szCs w:val="18"/>
              </w:rPr>
              <w:t>invalid format doks=0</w:t>
            </w:r>
          </w:p>
          <w:p w:rsidR="00B76E34" w:rsidRPr="00B76E34" w:rsidRDefault="00B76E34" w:rsidP="00B76E34">
            <w:pPr>
              <w:rPr>
                <w:rFonts w:ascii="Courier New" w:hAnsi="Courier New" w:cs="Courier New"/>
                <w:sz w:val="18"/>
                <w:szCs w:val="18"/>
              </w:rPr>
            </w:pPr>
            <w:r w:rsidRPr="00B76E34">
              <w:rPr>
                <w:rFonts w:ascii="Courier New" w:hAnsi="Courier New" w:cs="Courier New"/>
                <w:sz w:val="18"/>
                <w:szCs w:val="18"/>
              </w:rPr>
              <w:t>total OK format doks=1</w:t>
            </w:r>
          </w:p>
          <w:p w:rsidR="00B76E34" w:rsidRPr="00B76E34" w:rsidRDefault="00B76E34" w:rsidP="00B76E34">
            <w:pPr>
              <w:rPr>
                <w:rFonts w:ascii="Courier New" w:hAnsi="Courier New" w:cs="Courier New"/>
                <w:sz w:val="18"/>
                <w:szCs w:val="18"/>
              </w:rPr>
            </w:pPr>
            <w:r w:rsidRPr="00B76E34">
              <w:rPr>
                <w:rFonts w:ascii="Courier New" w:hAnsi="Courier New" w:cs="Courier New"/>
                <w:sz w:val="18"/>
                <w:szCs w:val="18"/>
              </w:rPr>
              <w:t>short OK format doks=0</w:t>
            </w:r>
          </w:p>
          <w:p w:rsidR="00B76E34" w:rsidRPr="00B76E34" w:rsidRDefault="00B76E34" w:rsidP="00B76E34">
            <w:pPr>
              <w:rPr>
                <w:rFonts w:ascii="Courier New" w:hAnsi="Courier New" w:cs="Courier New"/>
                <w:sz w:val="18"/>
                <w:szCs w:val="18"/>
              </w:rPr>
            </w:pPr>
            <w:r w:rsidRPr="00B76E34">
              <w:rPr>
                <w:rFonts w:ascii="Courier New" w:hAnsi="Courier New" w:cs="Courier New"/>
                <w:sz w:val="18"/>
                <w:szCs w:val="18"/>
              </w:rPr>
              <w:t>DISTANCE distribution:</w:t>
            </w:r>
          </w:p>
          <w:p w:rsidR="00B76E34" w:rsidRPr="00B76E34" w:rsidRDefault="00B76E34" w:rsidP="00B76E34">
            <w:pPr>
              <w:rPr>
                <w:rFonts w:ascii="Courier New" w:hAnsi="Courier New" w:cs="Courier New"/>
                <w:sz w:val="18"/>
                <w:szCs w:val="18"/>
              </w:rPr>
            </w:pPr>
            <w:r w:rsidRPr="00B76E34">
              <w:rPr>
                <w:rFonts w:ascii="Courier New" w:hAnsi="Courier New" w:cs="Courier New"/>
                <w:sz w:val="18"/>
                <w:szCs w:val="18"/>
              </w:rPr>
              <w:t>0.0 up to 0.1:       0       7       0</w:t>
            </w:r>
          </w:p>
          <w:p w:rsidR="00B76E34" w:rsidRPr="00B76E34" w:rsidRDefault="00B76E34" w:rsidP="00B76E34">
            <w:pPr>
              <w:rPr>
                <w:rFonts w:ascii="Courier New" w:hAnsi="Courier New" w:cs="Courier New"/>
                <w:sz w:val="18"/>
                <w:szCs w:val="18"/>
              </w:rPr>
            </w:pPr>
            <w:r w:rsidRPr="00B76E34">
              <w:rPr>
                <w:rFonts w:ascii="Courier New" w:hAnsi="Courier New" w:cs="Courier New"/>
                <w:sz w:val="18"/>
                <w:szCs w:val="18"/>
              </w:rPr>
              <w:t>0.1 up to 0.2:       0       0       0</w:t>
            </w:r>
          </w:p>
          <w:p w:rsidR="00B76E34" w:rsidRPr="00B76E34" w:rsidRDefault="00B76E34" w:rsidP="00B76E34">
            <w:pPr>
              <w:rPr>
                <w:rFonts w:ascii="Courier New" w:hAnsi="Courier New" w:cs="Courier New"/>
                <w:sz w:val="18"/>
                <w:szCs w:val="18"/>
              </w:rPr>
            </w:pPr>
            <w:r w:rsidRPr="00B76E34">
              <w:rPr>
                <w:rFonts w:ascii="Courier New" w:hAnsi="Courier New" w:cs="Courier New"/>
                <w:sz w:val="18"/>
                <w:szCs w:val="18"/>
              </w:rPr>
              <w:t>0.2 up to 0.3:       0       0       0</w:t>
            </w:r>
          </w:p>
          <w:p w:rsidR="00B76E34" w:rsidRPr="00B76E34" w:rsidRDefault="00B76E34" w:rsidP="00B76E34">
            <w:pPr>
              <w:rPr>
                <w:rFonts w:ascii="Courier New" w:hAnsi="Courier New" w:cs="Courier New"/>
                <w:sz w:val="18"/>
                <w:szCs w:val="18"/>
              </w:rPr>
            </w:pPr>
            <w:r w:rsidRPr="00B76E34">
              <w:rPr>
                <w:rFonts w:ascii="Courier New" w:hAnsi="Courier New" w:cs="Courier New"/>
                <w:sz w:val="18"/>
                <w:szCs w:val="18"/>
              </w:rPr>
              <w:t>0.3 up to 0.4:       4       0       0</w:t>
            </w:r>
          </w:p>
          <w:p w:rsidR="00B76E34" w:rsidRPr="00B76E34" w:rsidRDefault="00B76E34" w:rsidP="00B76E34">
            <w:pPr>
              <w:rPr>
                <w:rFonts w:ascii="Courier New" w:hAnsi="Courier New" w:cs="Courier New"/>
                <w:sz w:val="18"/>
                <w:szCs w:val="18"/>
              </w:rPr>
            </w:pPr>
            <w:r w:rsidRPr="00B76E34">
              <w:rPr>
                <w:rFonts w:ascii="Courier New" w:hAnsi="Courier New" w:cs="Courier New"/>
                <w:sz w:val="18"/>
                <w:szCs w:val="18"/>
              </w:rPr>
              <w:t>0.4 up to 0.5:       3       0       6</w:t>
            </w:r>
          </w:p>
          <w:p w:rsidR="00B76E34" w:rsidRPr="00B76E34" w:rsidRDefault="00B76E34" w:rsidP="00B76E34">
            <w:pPr>
              <w:rPr>
                <w:rFonts w:ascii="Courier New" w:hAnsi="Courier New" w:cs="Courier New"/>
                <w:sz w:val="18"/>
                <w:szCs w:val="18"/>
              </w:rPr>
            </w:pPr>
            <w:r w:rsidRPr="00B76E34">
              <w:rPr>
                <w:rFonts w:ascii="Courier New" w:hAnsi="Courier New" w:cs="Courier New"/>
                <w:sz w:val="18"/>
                <w:szCs w:val="18"/>
              </w:rPr>
              <w:t>0.5 up to 0.6:       0       0       1</w:t>
            </w:r>
          </w:p>
          <w:p w:rsidR="00B76E34" w:rsidRPr="00B76E34" w:rsidRDefault="00B76E34" w:rsidP="00B76E34">
            <w:pPr>
              <w:rPr>
                <w:rFonts w:ascii="Courier New" w:hAnsi="Courier New" w:cs="Courier New"/>
                <w:sz w:val="18"/>
                <w:szCs w:val="18"/>
              </w:rPr>
            </w:pPr>
            <w:r w:rsidRPr="00B76E34">
              <w:rPr>
                <w:rFonts w:ascii="Courier New" w:hAnsi="Courier New" w:cs="Courier New"/>
                <w:sz w:val="18"/>
                <w:szCs w:val="18"/>
              </w:rPr>
              <w:t>0.6 up to 0.7:       0       4       0</w:t>
            </w:r>
          </w:p>
          <w:p w:rsidR="00B76E34" w:rsidRPr="00B76E34" w:rsidRDefault="00B76E34" w:rsidP="00B76E34">
            <w:pPr>
              <w:rPr>
                <w:rFonts w:ascii="Courier New" w:hAnsi="Courier New" w:cs="Courier New"/>
                <w:sz w:val="18"/>
                <w:szCs w:val="18"/>
              </w:rPr>
            </w:pPr>
            <w:r w:rsidRPr="00B76E34">
              <w:rPr>
                <w:rFonts w:ascii="Courier New" w:hAnsi="Courier New" w:cs="Courier New"/>
                <w:sz w:val="18"/>
                <w:szCs w:val="18"/>
              </w:rPr>
              <w:t>0.7 up to 0.8:       2      13       2</w:t>
            </w:r>
          </w:p>
          <w:p w:rsidR="00B76E34" w:rsidRPr="00B76E34" w:rsidRDefault="00B76E34" w:rsidP="00B76E34">
            <w:pPr>
              <w:rPr>
                <w:rFonts w:ascii="Courier New" w:hAnsi="Courier New" w:cs="Courier New"/>
                <w:sz w:val="18"/>
                <w:szCs w:val="18"/>
              </w:rPr>
            </w:pPr>
            <w:r w:rsidRPr="00B76E34">
              <w:rPr>
                <w:rFonts w:ascii="Courier New" w:hAnsi="Courier New" w:cs="Courier New"/>
                <w:sz w:val="18"/>
                <w:szCs w:val="18"/>
              </w:rPr>
              <w:t>0.8 up to 0.9:      25      18      17</w:t>
            </w:r>
          </w:p>
          <w:p w:rsidR="00B76E34" w:rsidRPr="00B76E34" w:rsidRDefault="00B76E34" w:rsidP="00B76E34">
            <w:pPr>
              <w:rPr>
                <w:rFonts w:ascii="Courier New" w:hAnsi="Courier New" w:cs="Courier New"/>
                <w:sz w:val="18"/>
                <w:szCs w:val="18"/>
              </w:rPr>
            </w:pPr>
            <w:r w:rsidRPr="00B76E34">
              <w:rPr>
                <w:rFonts w:ascii="Courier New" w:hAnsi="Courier New" w:cs="Courier New"/>
                <w:sz w:val="18"/>
                <w:szCs w:val="18"/>
              </w:rPr>
              <w:t>0.9 up to 1.0:      15       3      23</w:t>
            </w:r>
          </w:p>
          <w:p w:rsidR="00B76E34" w:rsidRPr="00B76E34" w:rsidRDefault="00B76E34" w:rsidP="00B76E34">
            <w:pPr>
              <w:rPr>
                <w:rFonts w:ascii="Courier New" w:hAnsi="Courier New" w:cs="Courier New"/>
                <w:sz w:val="18"/>
                <w:szCs w:val="18"/>
              </w:rPr>
            </w:pPr>
            <w:r w:rsidRPr="00B76E34">
              <w:rPr>
                <w:rFonts w:ascii="Courier New" w:hAnsi="Courier New" w:cs="Courier New"/>
                <w:sz w:val="18"/>
                <w:szCs w:val="18"/>
              </w:rPr>
              <w:t>1.0 up to 1.1:       1       3       1</w:t>
            </w:r>
          </w:p>
          <w:p w:rsidR="00B76E34" w:rsidRPr="00B76E34" w:rsidRDefault="00B76E34" w:rsidP="00B76E34">
            <w:pPr>
              <w:rPr>
                <w:rFonts w:ascii="Courier New" w:hAnsi="Courier New" w:cs="Courier New"/>
                <w:sz w:val="18"/>
                <w:szCs w:val="18"/>
              </w:rPr>
            </w:pPr>
            <w:r w:rsidRPr="00B76E34">
              <w:rPr>
                <w:rFonts w:ascii="Courier New" w:hAnsi="Courier New" w:cs="Courier New"/>
                <w:sz w:val="18"/>
                <w:szCs w:val="18"/>
              </w:rPr>
              <w:t>1.1 up to 1.2:       0       2       0</w:t>
            </w:r>
          </w:p>
          <w:p w:rsidR="00B76E34" w:rsidRPr="00B76E34" w:rsidRDefault="00B76E34" w:rsidP="00B76E34">
            <w:pPr>
              <w:rPr>
                <w:rFonts w:ascii="Courier New" w:hAnsi="Courier New" w:cs="Courier New"/>
                <w:sz w:val="18"/>
                <w:szCs w:val="18"/>
              </w:rPr>
            </w:pPr>
            <w:r w:rsidRPr="00B76E34">
              <w:rPr>
                <w:rFonts w:ascii="Courier New" w:hAnsi="Courier New" w:cs="Courier New"/>
                <w:sz w:val="18"/>
                <w:szCs w:val="18"/>
              </w:rPr>
              <w:t>1.2 up to 1.3:       0       0       0</w:t>
            </w:r>
          </w:p>
          <w:p w:rsidR="00B76E34" w:rsidRPr="00B76E34" w:rsidRDefault="00B76E34" w:rsidP="00B76E34">
            <w:pPr>
              <w:rPr>
                <w:rFonts w:ascii="Courier New" w:hAnsi="Courier New" w:cs="Courier New"/>
                <w:sz w:val="18"/>
                <w:szCs w:val="18"/>
              </w:rPr>
            </w:pPr>
            <w:r w:rsidRPr="00B76E34">
              <w:rPr>
                <w:rFonts w:ascii="Courier New" w:hAnsi="Courier New" w:cs="Courier New"/>
                <w:sz w:val="18"/>
                <w:szCs w:val="18"/>
              </w:rPr>
              <w:t>1.3 up to 1.4:       0       0       0</w:t>
            </w:r>
          </w:p>
          <w:p w:rsidR="00B76E34" w:rsidRPr="00B76E34" w:rsidRDefault="00B76E34" w:rsidP="00B76E34">
            <w:pPr>
              <w:rPr>
                <w:rFonts w:ascii="Courier New" w:hAnsi="Courier New" w:cs="Courier New"/>
                <w:sz w:val="18"/>
                <w:szCs w:val="18"/>
              </w:rPr>
            </w:pPr>
            <w:r w:rsidRPr="00B76E34">
              <w:rPr>
                <w:rFonts w:ascii="Courier New" w:hAnsi="Courier New" w:cs="Courier New"/>
                <w:sz w:val="18"/>
                <w:szCs w:val="18"/>
              </w:rPr>
              <w:t>more then  1.4       0       0       0</w:t>
            </w:r>
          </w:p>
          <w:p w:rsidR="00B76E34" w:rsidRPr="00B76E34" w:rsidRDefault="00B76E34" w:rsidP="00B76E34">
            <w:pPr>
              <w:rPr>
                <w:rFonts w:ascii="Courier New" w:hAnsi="Courier New" w:cs="Courier New"/>
                <w:sz w:val="18"/>
                <w:szCs w:val="18"/>
              </w:rPr>
            </w:pPr>
            <w:r w:rsidRPr="00B76E34">
              <w:rPr>
                <w:rFonts w:ascii="Courier New" w:hAnsi="Courier New" w:cs="Courier New"/>
                <w:sz w:val="18"/>
                <w:szCs w:val="18"/>
              </w:rPr>
              <w:t>total:              50      50      50</w:t>
            </w:r>
          </w:p>
          <w:p w:rsidR="00B76E34" w:rsidRPr="00B76E34" w:rsidRDefault="00B76E34" w:rsidP="00B76E34">
            <w:pPr>
              <w:rPr>
                <w:rFonts w:ascii="Courier New" w:hAnsi="Courier New" w:cs="Courier New"/>
                <w:sz w:val="18"/>
                <w:szCs w:val="18"/>
              </w:rPr>
            </w:pPr>
            <w:r w:rsidRPr="00B76E34">
              <w:rPr>
                <w:rFonts w:ascii="Courier New" w:hAnsi="Courier New" w:cs="Courier New"/>
                <w:sz w:val="18"/>
                <w:szCs w:val="18"/>
              </w:rPr>
              <w:t>mean:            0.822   0.726   0.840</w:t>
            </w:r>
          </w:p>
          <w:p w:rsidR="00B76E34" w:rsidRPr="00B76E34" w:rsidRDefault="00B76E34" w:rsidP="00B76E34">
            <w:pPr>
              <w:rPr>
                <w:rFonts w:ascii="Courier New" w:hAnsi="Courier New" w:cs="Courier New"/>
                <w:sz w:val="18"/>
                <w:szCs w:val="18"/>
              </w:rPr>
            </w:pPr>
            <w:r w:rsidRPr="00B76E34">
              <w:rPr>
                <w:rFonts w:ascii="Courier New" w:hAnsi="Courier New" w:cs="Courier New"/>
                <w:sz w:val="18"/>
                <w:szCs w:val="18"/>
              </w:rPr>
              <w:t>std:             0.177   0.302   0.160</w:t>
            </w:r>
          </w:p>
          <w:p w:rsidR="00566816" w:rsidRDefault="00B76E34" w:rsidP="006C0E4D">
            <w:r w:rsidRPr="00B76E34">
              <w:rPr>
                <w:rFonts w:ascii="Courier New" w:hAnsi="Courier New" w:cs="Courier New"/>
                <w:sz w:val="18"/>
                <w:szCs w:val="18"/>
              </w:rPr>
              <w:t>total      calculation time=    45.70</w:t>
            </w:r>
          </w:p>
        </w:tc>
      </w:tr>
    </w:tbl>
    <w:p w:rsidR="00566816" w:rsidRDefault="00566816" w:rsidP="00FD4499"/>
    <w:p w:rsidR="00693D2F" w:rsidRPr="00693D2F" w:rsidRDefault="00A40267" w:rsidP="006D58AA">
      <w:pPr>
        <w:pStyle w:val="Heading1"/>
      </w:pPr>
      <w:r>
        <w:t xml:space="preserve">Menu </w:t>
      </w:r>
      <w:r w:rsidR="004363D9">
        <w:t>s</w:t>
      </w:r>
      <w:r>
        <w:t>tructure</w:t>
      </w:r>
    </w:p>
    <w:p w:rsidR="00A2410E" w:rsidRDefault="00A2410E" w:rsidP="00A2410E">
      <w:pPr>
        <w:pStyle w:val="Heading2"/>
      </w:pPr>
      <w:r>
        <w:t>Load</w:t>
      </w:r>
    </w:p>
    <w:p w:rsidR="00DF1C97" w:rsidRDefault="001272AB" w:rsidP="00DF4A76">
      <w:r>
        <w:t>The command l</w:t>
      </w:r>
      <w:r w:rsidR="00DF4A76" w:rsidRPr="00DF4A76">
        <w:t xml:space="preserve">oads a table that describes </w:t>
      </w:r>
      <w:r w:rsidR="00DF4A76">
        <w:t xml:space="preserve">AS </w:t>
      </w:r>
      <w:r w:rsidR="00DF4A76" w:rsidRPr="00DF4A76">
        <w:t xml:space="preserve">consensus which </w:t>
      </w:r>
      <w:r w:rsidR="00295CBC">
        <w:t>before that</w:t>
      </w:r>
      <w:r w:rsidR="00DF4A76" w:rsidRPr="00DF4A76">
        <w:t xml:space="preserve"> need</w:t>
      </w:r>
      <w:r w:rsidR="0088742B">
        <w:t>s</w:t>
      </w:r>
      <w:r w:rsidR="00DF4A76">
        <w:t xml:space="preserve"> to </w:t>
      </w:r>
      <w:r w:rsidR="0088742B">
        <w:t xml:space="preserve">be </w:t>
      </w:r>
      <w:r w:rsidR="00DF4A76">
        <w:t>chose</w:t>
      </w:r>
      <w:r w:rsidR="0088742B">
        <w:t>n</w:t>
      </w:r>
      <w:r w:rsidR="00DF4A76">
        <w:t xml:space="preserve"> from InpDir (F8)</w:t>
      </w:r>
      <w:r w:rsidR="00DF4A76" w:rsidRPr="00DF4A76">
        <w:t>.</w:t>
      </w:r>
    </w:p>
    <w:p w:rsidR="00ED3852" w:rsidRDefault="00ED3852" w:rsidP="00ED3852"/>
    <w:p w:rsidR="00ED3852" w:rsidRDefault="00295CBC" w:rsidP="00ED3852">
      <w:r>
        <w:t>C</w:t>
      </w:r>
      <w:r w:rsidR="004A093D" w:rsidRPr="004A093D">
        <w:t>onsensus</w:t>
      </w:r>
      <w:r w:rsidR="004A093D">
        <w:t xml:space="preserve"> file</w:t>
      </w:r>
      <w:r w:rsidR="004A093D" w:rsidRPr="004A093D">
        <w:t xml:space="preserve"> need</w:t>
      </w:r>
      <w:r>
        <w:t>s</w:t>
      </w:r>
      <w:r w:rsidR="004A093D" w:rsidRPr="004A093D">
        <w:t xml:space="preserve"> an additional file</w:t>
      </w:r>
      <w:r w:rsidR="004A093D">
        <w:t xml:space="preserve"> (table)</w:t>
      </w:r>
      <w:r w:rsidR="004A093D" w:rsidRPr="004A093D">
        <w:t xml:space="preserve"> that references on it and define</w:t>
      </w:r>
      <w:r>
        <w:t>s</w:t>
      </w:r>
      <w:r w:rsidR="004A093D" w:rsidRPr="004A093D">
        <w:t xml:space="preserve"> </w:t>
      </w:r>
      <w:r>
        <w:t>start</w:t>
      </w:r>
      <w:r w:rsidR="004A093D" w:rsidRPr="004A093D">
        <w:t xml:space="preserve"> and end position which is used.</w:t>
      </w:r>
      <w:r w:rsidR="004A093D">
        <w:t xml:space="preserve"> </w:t>
      </w:r>
      <w:r>
        <w:t>T</w:t>
      </w:r>
      <w:r w:rsidR="004A093D">
        <w:t>ab</w:t>
      </w:r>
      <w:r w:rsidR="007C1BA6">
        <w:t>le</w:t>
      </w:r>
      <w:r w:rsidR="004A093D">
        <w:t xml:space="preserve"> file A</w:t>
      </w:r>
      <w:r w:rsidR="0016795B">
        <w:t>SC</w:t>
      </w:r>
      <w:r w:rsidR="007C1BA6">
        <w:t xml:space="preserve"> contain</w:t>
      </w:r>
      <w:r>
        <w:t>s</w:t>
      </w:r>
      <w:r w:rsidR="007C1BA6">
        <w:t xml:space="preserve"> line: </w:t>
      </w:r>
      <w:r w:rsidR="003D62B5">
        <w:t>“</w:t>
      </w:r>
      <w:r w:rsidR="004A093D" w:rsidRPr="004A093D">
        <w:t>CONS_ALP.dng  1  171</w:t>
      </w:r>
      <w:r w:rsidR="003D62B5">
        <w:t>”.</w:t>
      </w:r>
    </w:p>
    <w:p w:rsidR="004D28C9" w:rsidRDefault="007C1BA6" w:rsidP="004D28C9">
      <w:r w:rsidRPr="007C1BA6">
        <w:t>CONS_ALP.dng</w:t>
      </w:r>
      <w:r>
        <w:t xml:space="preserve"> — is the consensus sequence in GenBank format.</w:t>
      </w:r>
      <w:r w:rsidR="004D28C9">
        <w:t xml:space="preserve"> </w:t>
      </w:r>
      <w:r w:rsidR="004D28C9" w:rsidRPr="007C1BA6">
        <w:t xml:space="preserve">The comment </w:t>
      </w:r>
      <w:r w:rsidR="00295CBC" w:rsidRPr="007C1BA6">
        <w:t xml:space="preserve">line </w:t>
      </w:r>
      <w:r w:rsidR="004D28C9" w:rsidRPr="007C1BA6">
        <w:t>begins with an asterisk</w:t>
      </w:r>
      <w:r w:rsidR="004D28C9">
        <w:t>.</w:t>
      </w:r>
    </w:p>
    <w:p w:rsidR="00DF4A76" w:rsidRDefault="00834E16" w:rsidP="00834E16">
      <w:pPr>
        <w:pStyle w:val="Heading2"/>
      </w:pPr>
      <w:r w:rsidRPr="00D136EC">
        <w:t>SF4</w:t>
      </w:r>
    </w:p>
    <w:p w:rsidR="00834E16" w:rsidRDefault="003D62B5" w:rsidP="00DF4A76">
      <w:r>
        <w:t>Is used to l</w:t>
      </w:r>
      <w:r w:rsidR="00382EB0" w:rsidRPr="00382EB0">
        <w:t>oad matri</w:t>
      </w:r>
      <w:r>
        <w:t>ces</w:t>
      </w:r>
      <w:r w:rsidR="00382EB0" w:rsidRPr="00382EB0">
        <w:t xml:space="preserve"> for M1 sub</w:t>
      </w:r>
      <w:r w:rsidR="001272AB">
        <w:t>classes</w:t>
      </w:r>
      <w:r>
        <w:t xml:space="preserve"> and</w:t>
      </w:r>
      <w:r w:rsidR="00382EB0" w:rsidRPr="00382EB0">
        <w:t xml:space="preserve"> should be chose</w:t>
      </w:r>
      <w:r w:rsidR="00295CBC">
        <w:t>n</w:t>
      </w:r>
      <w:r w:rsidR="00382EB0" w:rsidRPr="00382EB0">
        <w:t xml:space="preserve"> after command Load (F2)</w:t>
      </w:r>
      <w:r>
        <w:t xml:space="preserve"> despite the fact that these matrices are not used</w:t>
      </w:r>
      <w:r w:rsidR="00295CBC">
        <w:t xml:space="preserve"> in this release.</w:t>
      </w:r>
    </w:p>
    <w:p w:rsidR="00960355" w:rsidRDefault="00960355" w:rsidP="00960355">
      <w:pPr>
        <w:pStyle w:val="Heading2"/>
      </w:pPr>
      <w:r>
        <w:t>More</w:t>
      </w:r>
    </w:p>
    <w:p w:rsidR="00D40739" w:rsidRPr="006140E1" w:rsidRDefault="00960355" w:rsidP="00D40739">
      <w:pPr>
        <w:pStyle w:val="Heading3"/>
        <w:ind w:firstLine="720"/>
        <w:rPr>
          <w:lang w:val="en-US"/>
          <w:rPrChange w:id="15" w:author="Author">
            <w:rPr>
              <w:lang w:val="ru-RU"/>
            </w:rPr>
          </w:rPrChange>
        </w:rPr>
      </w:pPr>
      <w:r w:rsidRPr="00D136EC">
        <w:t xml:space="preserve">Mode &amp; Parameters of </w:t>
      </w:r>
      <w:r w:rsidR="00433D31">
        <w:t>f</w:t>
      </w:r>
      <w:r w:rsidRPr="00D136EC">
        <w:t>ilters</w:t>
      </w:r>
    </w:p>
    <w:p w:rsidR="00D40739" w:rsidRDefault="00960355" w:rsidP="00D40739">
      <w:pPr>
        <w:pStyle w:val="Heading3"/>
      </w:pPr>
      <w:r>
        <w:tab/>
      </w:r>
      <w:r>
        <w:tab/>
      </w:r>
      <w:r w:rsidR="00485F59">
        <w:t>Distance value filter</w:t>
      </w:r>
    </w:p>
    <w:p w:rsidR="0071520A" w:rsidRDefault="00D40739" w:rsidP="0071520A">
      <w:pPr>
        <w:pStyle w:val="Heading3"/>
      </w:pPr>
      <w:r w:rsidRPr="00D40739">
        <w:tab/>
      </w:r>
      <w:r w:rsidRPr="00D40739">
        <w:tab/>
      </w:r>
      <w:r w:rsidRPr="00D40739">
        <w:tab/>
        <w:t>No filter</w:t>
      </w:r>
    </w:p>
    <w:p w:rsidR="0071520A" w:rsidRDefault="0071520A" w:rsidP="0071520A">
      <w:r>
        <w:tab/>
      </w:r>
      <w:r>
        <w:tab/>
      </w:r>
      <w:r>
        <w:tab/>
      </w:r>
      <w:r w:rsidR="00D12A86">
        <w:t xml:space="preserve">Uses the mildest possible </w:t>
      </w:r>
      <w:r w:rsidR="00F30B03">
        <w:t>filter for</w:t>
      </w:r>
      <w:r w:rsidR="004431D3" w:rsidRPr="004431D3">
        <w:t xml:space="preserve"> similarity to consensus</w:t>
      </w:r>
      <w:r w:rsidR="00535947">
        <w:t xml:space="preserve"> (ro</w:t>
      </w:r>
      <w:r w:rsidR="006A693D">
        <w:t>)</w:t>
      </w:r>
      <w:r w:rsidR="004431D3" w:rsidRPr="004431D3">
        <w:t>.</w:t>
      </w:r>
    </w:p>
    <w:p w:rsidR="00DD47B5" w:rsidRPr="001E48C6" w:rsidRDefault="00DD47B5" w:rsidP="00DD47B5">
      <w:pPr>
        <w:ind w:left="1440" w:firstLine="720"/>
        <w:rPr>
          <w:rStyle w:val="SubtleEmphasis1"/>
        </w:rPr>
      </w:pPr>
      <w:r w:rsidRPr="001E48C6">
        <w:rPr>
          <w:rStyle w:val="SubtleEmphasis1"/>
        </w:rPr>
        <w:t>left limit = 0.00</w:t>
      </w:r>
    </w:p>
    <w:p w:rsidR="00DD47B5" w:rsidRPr="001E48C6" w:rsidRDefault="00DD47B5" w:rsidP="00DD47B5">
      <w:pPr>
        <w:ind w:left="1440" w:firstLine="720"/>
        <w:rPr>
          <w:rStyle w:val="SubtleEmphasis1"/>
        </w:rPr>
      </w:pPr>
      <w:r>
        <w:rPr>
          <w:rStyle w:val="SubtleEmphasis1"/>
        </w:rPr>
        <w:lastRenderedPageBreak/>
        <w:t>right limit =</w:t>
      </w:r>
      <w:r w:rsidRPr="00DD47B5">
        <w:t xml:space="preserve"> </w:t>
      </w:r>
      <w:r w:rsidRPr="00DD47B5">
        <w:rPr>
          <w:rStyle w:val="SubtleEmphasis1"/>
        </w:rPr>
        <w:t>999999.00</w:t>
      </w:r>
    </w:p>
    <w:p w:rsidR="00D40739" w:rsidRDefault="00D40739" w:rsidP="00D40739">
      <w:pPr>
        <w:pStyle w:val="Heading3"/>
      </w:pPr>
      <w:r w:rsidRPr="00D40739">
        <w:tab/>
      </w:r>
      <w:r w:rsidRPr="00D40739">
        <w:tab/>
      </w:r>
      <w:r w:rsidRPr="00D40739">
        <w:tab/>
        <w:t>Set filter</w:t>
      </w:r>
    </w:p>
    <w:p w:rsidR="007A6316" w:rsidRDefault="001E48C6" w:rsidP="004B20E6">
      <w:pPr>
        <w:ind w:left="2160"/>
      </w:pPr>
      <w:r>
        <w:t xml:space="preserve">Sets </w:t>
      </w:r>
      <w:r w:rsidR="00DD47B5">
        <w:t xml:space="preserve">the </w:t>
      </w:r>
      <w:r w:rsidR="00F30B03">
        <w:t>filter for</w:t>
      </w:r>
      <w:r w:rsidRPr="004431D3">
        <w:t xml:space="preserve"> sequence similarity to consensus.</w:t>
      </w:r>
    </w:p>
    <w:p w:rsidR="007A6316" w:rsidRPr="00C10106" w:rsidRDefault="007A6316" w:rsidP="007A6316">
      <w:pPr>
        <w:ind w:left="2160"/>
        <w:rPr>
          <w:rStyle w:val="SubtleEmphasis1"/>
          <w:i w:val="0"/>
        </w:rPr>
      </w:pPr>
      <w:r>
        <w:rPr>
          <w:rStyle w:val="SubtleEmphasis1"/>
          <w:i w:val="0"/>
        </w:rPr>
        <w:t xml:space="preserve">This regulates the fast homology search using octanucleotide dictionaries. Ro=0 for identical sequences (left limit). The sequences with ro less than the right limit are no longer analyzed. </w:t>
      </w:r>
      <w:r w:rsidRPr="00C10106">
        <w:rPr>
          <w:rStyle w:val="SubtleEmphasis1"/>
          <w:i w:val="0"/>
        </w:rPr>
        <w:t>If the filter is used</w:t>
      </w:r>
      <w:r>
        <w:rPr>
          <w:rStyle w:val="SubtleEmphasis1"/>
          <w:i w:val="0"/>
        </w:rPr>
        <w:t>,</w:t>
      </w:r>
      <w:r w:rsidRPr="00C10106">
        <w:rPr>
          <w:rStyle w:val="SubtleEmphasis1"/>
          <w:i w:val="0"/>
        </w:rPr>
        <w:t xml:space="preserve"> the most diverged AS sequences could be lost. If no filter option is used more sequences have to be evaluated at the following steps and more time is used.</w:t>
      </w:r>
    </w:p>
    <w:p w:rsidR="007A6316" w:rsidRPr="004B20E6" w:rsidRDefault="007A6316" w:rsidP="004B20E6">
      <w:pPr>
        <w:ind w:left="2160"/>
        <w:rPr>
          <w:i/>
        </w:rPr>
      </w:pPr>
      <w:r w:rsidRPr="004B20E6">
        <w:rPr>
          <w:i/>
        </w:rPr>
        <w:t>defaul</w:t>
      </w:r>
      <w:r>
        <w:rPr>
          <w:i/>
        </w:rPr>
        <w:t>t:</w:t>
      </w:r>
    </w:p>
    <w:p w:rsidR="001E48C6" w:rsidRPr="001E48C6" w:rsidRDefault="004431D3" w:rsidP="004B20E6">
      <w:pPr>
        <w:ind w:left="2160"/>
        <w:rPr>
          <w:rStyle w:val="SubtleEmphasis1"/>
        </w:rPr>
      </w:pPr>
      <w:r w:rsidRPr="001E48C6">
        <w:rPr>
          <w:rStyle w:val="SubtleEmphasis1"/>
        </w:rPr>
        <w:t>left limit = 0.00</w:t>
      </w:r>
    </w:p>
    <w:p w:rsidR="004431D3" w:rsidRDefault="001E48C6" w:rsidP="001E48C6">
      <w:pPr>
        <w:ind w:left="1440" w:firstLine="720"/>
        <w:rPr>
          <w:rStyle w:val="SubtleEmphasis1"/>
        </w:rPr>
      </w:pPr>
      <w:r w:rsidRPr="001E48C6">
        <w:rPr>
          <w:rStyle w:val="SubtleEmphasis1"/>
        </w:rPr>
        <w:t>right limit = 0.60</w:t>
      </w:r>
    </w:p>
    <w:p w:rsidR="00804BA5" w:rsidRDefault="00BA2EFE" w:rsidP="00804BA5">
      <w:pPr>
        <w:pStyle w:val="Heading3"/>
      </w:pPr>
      <w:r>
        <w:tab/>
      </w:r>
      <w:r>
        <w:tab/>
      </w:r>
      <w:r>
        <w:tab/>
      </w:r>
      <w:r w:rsidR="00804BA5" w:rsidRPr="00804BA5">
        <w:t>Set RS cut-off value</w:t>
      </w:r>
    </w:p>
    <w:p w:rsidR="00804BA5" w:rsidRDefault="00804BA5" w:rsidP="008843DB">
      <w:pPr>
        <w:ind w:left="2160"/>
      </w:pPr>
      <w:r w:rsidRPr="00804BA5">
        <w:t>Set</w:t>
      </w:r>
      <w:r w:rsidR="008B133F">
        <w:t>s</w:t>
      </w:r>
      <w:r w:rsidRPr="00804BA5">
        <w:t xml:space="preserve"> </w:t>
      </w:r>
      <w:r w:rsidR="00F30B03" w:rsidRPr="00804BA5">
        <w:t xml:space="preserve">cut-off value </w:t>
      </w:r>
      <w:r w:rsidR="00F30B03">
        <w:t xml:space="preserve">for </w:t>
      </w:r>
      <w:r w:rsidRPr="00804BA5">
        <w:t xml:space="preserve">relative similarity to AS consensus. This value </w:t>
      </w:r>
      <w:r w:rsidR="00380EFF">
        <w:t>affects the most divergent AS sequences which could be included or excluded from the downstream analysis. For instance, the use of rs=0.2 would allow to analyze more divergent AS sequences, but will increase the background of false AS taken into analysis.</w:t>
      </w:r>
    </w:p>
    <w:p w:rsidR="00804BA5" w:rsidRDefault="00804BA5" w:rsidP="00804BA5">
      <w:pPr>
        <w:rPr>
          <w:rStyle w:val="SubtleEmphasis1"/>
        </w:rPr>
      </w:pPr>
      <w:r>
        <w:tab/>
      </w:r>
      <w:r>
        <w:tab/>
      </w:r>
      <w:r>
        <w:tab/>
      </w:r>
      <w:r w:rsidRPr="00804BA5">
        <w:rPr>
          <w:rStyle w:val="SubtleEmphasis1"/>
        </w:rPr>
        <w:t>default: 0.29</w:t>
      </w:r>
    </w:p>
    <w:p w:rsidR="00804BA5" w:rsidRDefault="00804BA5" w:rsidP="008843DB">
      <w:pPr>
        <w:pStyle w:val="Heading3"/>
      </w:pPr>
      <w:r>
        <w:tab/>
      </w:r>
      <w:r>
        <w:tab/>
      </w:r>
      <w:r>
        <w:tab/>
      </w:r>
      <w:r w:rsidR="00D40739">
        <w:t>Calculation</w:t>
      </w:r>
      <w:r w:rsidRPr="00804BA5">
        <w:t xml:space="preserve"> delay in </w:t>
      </w:r>
      <w:r w:rsidR="00433D31" w:rsidRPr="00804BA5">
        <w:t>millisecond</w:t>
      </w:r>
      <w:r w:rsidR="00D40739">
        <w:t>s</w:t>
      </w:r>
    </w:p>
    <w:p w:rsidR="00804BA5" w:rsidRDefault="00804BA5" w:rsidP="004B20E6">
      <w:pPr>
        <w:ind w:left="2160"/>
      </w:pPr>
      <w:r w:rsidRPr="00804BA5">
        <w:t>Calculation delay in milliseconds to prevent overheating</w:t>
      </w:r>
      <w:r w:rsidR="00321EC3">
        <w:t xml:space="preserve"> of processor</w:t>
      </w:r>
      <w:r w:rsidR="008B133F">
        <w:t>.</w:t>
      </w:r>
      <w:r w:rsidR="00380EFF">
        <w:t xml:space="preserve"> Not needed in modern computers.</w:t>
      </w:r>
    </w:p>
    <w:p w:rsidR="00804BA5" w:rsidRDefault="00804BA5" w:rsidP="00804BA5">
      <w:pPr>
        <w:ind w:left="2160"/>
        <w:rPr>
          <w:rStyle w:val="SubtleEmphasis1"/>
        </w:rPr>
      </w:pPr>
      <w:r w:rsidRPr="00804BA5">
        <w:rPr>
          <w:rStyle w:val="SubtleEmphasis1"/>
        </w:rPr>
        <w:t>default: 0</w:t>
      </w:r>
    </w:p>
    <w:p w:rsidR="008843DB" w:rsidRDefault="008843DB" w:rsidP="008843DB">
      <w:pPr>
        <w:pStyle w:val="Heading3"/>
      </w:pPr>
      <w:r>
        <w:tab/>
      </w:r>
      <w:r>
        <w:tab/>
      </w:r>
      <w:r w:rsidRPr="008843DB">
        <w:t>dev Mark lower limit</w:t>
      </w:r>
    </w:p>
    <w:p w:rsidR="0017426D" w:rsidRDefault="00315B1C" w:rsidP="00915A23">
      <w:pPr>
        <w:ind w:left="1440"/>
      </w:pPr>
      <w:r w:rsidRPr="006A693D">
        <w:rPr>
          <w:rStyle w:val="SubtleEmphasis1"/>
          <w:i w:val="0"/>
        </w:rPr>
        <w:t xml:space="preserve">These are the parameter used in </w:t>
      </w:r>
      <w:r w:rsidRPr="006A693D">
        <w:t>automatic dot matrix analysis.</w:t>
      </w:r>
      <w:r>
        <w:t xml:space="preserve"> </w:t>
      </w:r>
      <w:r w:rsidR="004D799F" w:rsidRPr="004D799F">
        <w:t>The minimum value of standard deviation of the observed number of points on dot-matrix from expected</w:t>
      </w:r>
      <w:r w:rsidR="00CD7F07">
        <w:t>, which be marked by *.</w:t>
      </w:r>
      <w:r w:rsidR="00997F14">
        <w:t xml:space="preserve"> (see </w:t>
      </w:r>
      <w:r w:rsidR="00997F14" w:rsidRPr="00997F14">
        <w:t>dev Save lower limit</w:t>
      </w:r>
      <w:r w:rsidR="00997F14">
        <w:t>)</w:t>
      </w:r>
    </w:p>
    <w:p w:rsidR="0017426D" w:rsidRPr="0017426D" w:rsidRDefault="0017426D" w:rsidP="0017426D">
      <w:pPr>
        <w:rPr>
          <w:rStyle w:val="SubtleEmphasis1"/>
        </w:rPr>
      </w:pPr>
      <w:r>
        <w:tab/>
      </w:r>
      <w:r>
        <w:tab/>
      </w:r>
      <w:r w:rsidR="00CD7F07">
        <w:rPr>
          <w:rStyle w:val="SubtleEmphasis1"/>
        </w:rPr>
        <w:t>default: 30</w:t>
      </w:r>
    </w:p>
    <w:p w:rsidR="008843DB" w:rsidRDefault="008843DB" w:rsidP="0017426D">
      <w:pPr>
        <w:pStyle w:val="Heading3"/>
      </w:pPr>
      <w:r>
        <w:tab/>
      </w:r>
      <w:r>
        <w:tab/>
      </w:r>
      <w:r w:rsidRPr="00D136EC">
        <w:t>str_max Mark lower limit</w:t>
      </w:r>
    </w:p>
    <w:p w:rsidR="0017426D" w:rsidRDefault="00315B1C" w:rsidP="00CD7F07">
      <w:pPr>
        <w:ind w:left="1440"/>
      </w:pPr>
      <w:r w:rsidRPr="006A693D">
        <w:rPr>
          <w:rStyle w:val="SubtleEmphasis1"/>
          <w:i w:val="0"/>
        </w:rPr>
        <w:t xml:space="preserve">These are the parameter used in </w:t>
      </w:r>
      <w:r w:rsidRPr="006A693D">
        <w:t>automatic dot matrix analysis.</w:t>
      </w:r>
      <w:r>
        <w:t xml:space="preserve"> </w:t>
      </w:r>
      <w:r w:rsidR="00CD7F07" w:rsidRPr="00CD7F07">
        <w:t>Lower limit for maximal diagonal on dot-matrix, which be marked by *.</w:t>
      </w:r>
      <w:r w:rsidR="00007AA2">
        <w:t xml:space="preserve"> (see </w:t>
      </w:r>
      <w:r w:rsidR="00007AA2" w:rsidRPr="00007AA2">
        <w:t>str_max Save lower limit</w:t>
      </w:r>
      <w:r w:rsidR="00007AA2">
        <w:t>)</w:t>
      </w:r>
    </w:p>
    <w:p w:rsidR="0017426D" w:rsidRPr="0017426D" w:rsidRDefault="00CD7F07" w:rsidP="00CD7F07">
      <w:pPr>
        <w:ind w:left="720" w:firstLine="720"/>
        <w:rPr>
          <w:rStyle w:val="SubtleEmphasis1"/>
        </w:rPr>
      </w:pPr>
      <w:r>
        <w:rPr>
          <w:rStyle w:val="SubtleEmphasis1"/>
        </w:rPr>
        <w:t>default: 30</w:t>
      </w:r>
    </w:p>
    <w:p w:rsidR="008843DB" w:rsidRDefault="008843DB" w:rsidP="0017426D">
      <w:pPr>
        <w:pStyle w:val="Heading3"/>
        <w:ind w:left="720" w:firstLine="720"/>
      </w:pPr>
      <w:r w:rsidRPr="00D136EC">
        <w:t xml:space="preserve">Semi-width of the </w:t>
      </w:r>
      <w:r w:rsidR="00433D31">
        <w:t>c</w:t>
      </w:r>
      <w:r w:rsidRPr="00D136EC">
        <w:t>orridor</w:t>
      </w:r>
    </w:p>
    <w:p w:rsidR="00315B1C" w:rsidRPr="004B20E6" w:rsidRDefault="00315B1C" w:rsidP="004B20E6">
      <w:pPr>
        <w:ind w:left="720" w:firstLine="720"/>
      </w:pPr>
      <w:r w:rsidRPr="006A693D">
        <w:rPr>
          <w:rStyle w:val="SubtleEmphasis1"/>
          <w:i w:val="0"/>
        </w:rPr>
        <w:t xml:space="preserve">These are the parameter used in </w:t>
      </w:r>
      <w:r w:rsidRPr="006A693D">
        <w:t>automatic dot matrix analysis.</w:t>
      </w:r>
    </w:p>
    <w:p w:rsidR="006A693D" w:rsidRPr="00BB32F4" w:rsidRDefault="0017426D" w:rsidP="0017426D">
      <w:pPr>
        <w:rPr>
          <w:rStyle w:val="SubtleEmphasis1"/>
          <w:i w:val="0"/>
        </w:rPr>
      </w:pPr>
      <w:r>
        <w:tab/>
      </w:r>
      <w:r>
        <w:tab/>
      </w:r>
      <w:r w:rsidRPr="0017426D">
        <w:rPr>
          <w:rStyle w:val="SubtleEmphasis1"/>
        </w:rPr>
        <w:t>default: 5</w:t>
      </w:r>
    </w:p>
    <w:p w:rsidR="008843DB" w:rsidRDefault="008843DB" w:rsidP="0017426D">
      <w:pPr>
        <w:pStyle w:val="Heading3"/>
        <w:ind w:left="720" w:firstLine="720"/>
      </w:pPr>
      <w:r w:rsidRPr="0027058D">
        <w:t>Mapping parameters</w:t>
      </w:r>
    </w:p>
    <w:p w:rsidR="006352E8" w:rsidRPr="006352E8" w:rsidRDefault="006352E8" w:rsidP="004B20E6">
      <w:pPr>
        <w:ind w:left="720" w:firstLine="720"/>
        <w:rPr>
          <w:iCs/>
        </w:rPr>
      </w:pPr>
      <w:r w:rsidRPr="00C10106">
        <w:rPr>
          <w:rStyle w:val="SubtleEmphasis1"/>
          <w:i w:val="0"/>
        </w:rPr>
        <w:t xml:space="preserve">These are the parameters used in </w:t>
      </w:r>
      <w:r w:rsidRPr="00C10106">
        <w:t>automatic dot matrix analysis.</w:t>
      </w:r>
    </w:p>
    <w:p w:rsidR="0017426D" w:rsidRDefault="0017426D" w:rsidP="00BA2EFE">
      <w:pPr>
        <w:pStyle w:val="Heading3"/>
        <w:ind w:left="1440" w:firstLine="720"/>
      </w:pPr>
      <w:r w:rsidRPr="0027058D">
        <w:t>Mapping: min stretch len</w:t>
      </w:r>
      <w:r w:rsidR="00433D31">
        <w:t>gth</w:t>
      </w:r>
      <w:r w:rsidRPr="0027058D">
        <w:t xml:space="preserve"> to consider</w:t>
      </w:r>
    </w:p>
    <w:p w:rsidR="0017426D" w:rsidRDefault="00902549" w:rsidP="00902549">
      <w:pPr>
        <w:ind w:left="2160"/>
      </w:pPr>
      <w:r w:rsidRPr="00902549">
        <w:t>The minimum length of the</w:t>
      </w:r>
      <w:r w:rsidR="00545F21">
        <w:t xml:space="preserve"> diagonal stretch on dot-matrix</w:t>
      </w:r>
      <w:r w:rsidRPr="00902549">
        <w:t xml:space="preserve"> that should be considered.</w:t>
      </w:r>
    </w:p>
    <w:p w:rsidR="00321EC3" w:rsidRDefault="00321EC3" w:rsidP="00902549">
      <w:pPr>
        <w:ind w:left="1440" w:firstLine="720"/>
        <w:rPr>
          <w:rStyle w:val="SubtleEmphasis1"/>
        </w:rPr>
      </w:pPr>
      <w:r>
        <w:rPr>
          <w:rStyle w:val="SubtleEmphasis1"/>
        </w:rPr>
        <w:t>default: 1</w:t>
      </w:r>
      <w:r w:rsidR="00DE3CD2">
        <w:rPr>
          <w:rStyle w:val="SubtleEmphasis1"/>
        </w:rPr>
        <w:t>5</w:t>
      </w:r>
    </w:p>
    <w:p w:rsidR="0017426D" w:rsidRDefault="0017426D" w:rsidP="0017426D">
      <w:pPr>
        <w:pStyle w:val="Heading3"/>
        <w:ind w:left="2160"/>
      </w:pPr>
      <w:r w:rsidRPr="0027058D">
        <w:t>Mapping: min seq</w:t>
      </w:r>
      <w:r w:rsidR="00433D31">
        <w:t>uence</w:t>
      </w:r>
      <w:r w:rsidRPr="0027058D">
        <w:t xml:space="preserve"> number in pile</w:t>
      </w:r>
    </w:p>
    <w:p w:rsidR="00321EC3" w:rsidRDefault="00E10292" w:rsidP="00E10292">
      <w:pPr>
        <w:ind w:left="2160"/>
      </w:pPr>
      <w:r w:rsidRPr="00E10292">
        <w:t>Minimum number of diagonal stretches on dot-</w:t>
      </w:r>
      <w:r>
        <w:t xml:space="preserve">matrix </w:t>
      </w:r>
      <w:r w:rsidR="00752F01">
        <w:t>to</w:t>
      </w:r>
      <w:r>
        <w:t xml:space="preserve"> analy</w:t>
      </w:r>
      <w:r w:rsidR="00293485">
        <w:t>z</w:t>
      </w:r>
      <w:r>
        <w:t>ed fragment</w:t>
      </w:r>
      <w:r w:rsidRPr="00E10292">
        <w:t>.</w:t>
      </w:r>
    </w:p>
    <w:p w:rsidR="00321EC3" w:rsidRPr="00321EC3" w:rsidRDefault="00321EC3" w:rsidP="00E10292">
      <w:pPr>
        <w:ind w:left="1440" w:firstLine="720"/>
      </w:pPr>
      <w:r>
        <w:rPr>
          <w:rStyle w:val="SubtleEmphasis1"/>
        </w:rPr>
        <w:lastRenderedPageBreak/>
        <w:t>default: 1</w:t>
      </w:r>
    </w:p>
    <w:p w:rsidR="0017426D" w:rsidRDefault="0017426D" w:rsidP="0017426D">
      <w:pPr>
        <w:pStyle w:val="Heading3"/>
        <w:ind w:left="2160"/>
      </w:pPr>
      <w:r w:rsidRPr="0027058D">
        <w:t>Mapping: min region length</w:t>
      </w:r>
    </w:p>
    <w:p w:rsidR="00321EC3" w:rsidRDefault="00321EC3" w:rsidP="00321EC3">
      <w:r>
        <w:tab/>
      </w:r>
      <w:r>
        <w:tab/>
      </w:r>
      <w:r>
        <w:tab/>
      </w:r>
      <w:r w:rsidR="00293485">
        <w:t>The minimum length of the analyz</w:t>
      </w:r>
      <w:r w:rsidR="00752F01" w:rsidRPr="00752F01">
        <w:t>ed fragment formed by dot-matrix diagonals.</w:t>
      </w:r>
    </w:p>
    <w:p w:rsidR="00321EC3" w:rsidRDefault="00321EC3" w:rsidP="00321EC3">
      <w:pPr>
        <w:rPr>
          <w:rStyle w:val="SubtleEmphasis1"/>
        </w:rPr>
      </w:pPr>
      <w:r>
        <w:tab/>
      </w:r>
      <w:r>
        <w:tab/>
      </w:r>
      <w:r>
        <w:tab/>
      </w:r>
      <w:r w:rsidR="00DE3CD2">
        <w:rPr>
          <w:rStyle w:val="SubtleEmphasis1"/>
        </w:rPr>
        <w:t>default: 50</w:t>
      </w:r>
    </w:p>
    <w:p w:rsidR="00BE06C1" w:rsidRDefault="00BE06C1" w:rsidP="00BE06C1">
      <w:pPr>
        <w:pStyle w:val="Heading3"/>
        <w:ind w:firstLine="720"/>
      </w:pPr>
      <w:r>
        <w:t>vs DB via DISK special file</w:t>
      </w:r>
    </w:p>
    <w:p w:rsidR="00BE06C1" w:rsidRPr="00BE06C1" w:rsidRDefault="00BE06C1" w:rsidP="00BE06C1">
      <w:r>
        <w:tab/>
        <w:t>For long sequences more than 450</w:t>
      </w:r>
      <w:r w:rsidR="00C038C3">
        <w:t xml:space="preserve"> </w:t>
      </w:r>
      <w:r w:rsidR="005A3002">
        <w:t xml:space="preserve">kb </w:t>
      </w:r>
      <w:r w:rsidR="007408E1">
        <w:t>use this option and choose file with sequences to scan.</w:t>
      </w:r>
    </w:p>
    <w:p w:rsidR="00217FAA" w:rsidRPr="00AB3B19" w:rsidRDefault="009C4697" w:rsidP="00AB3B19">
      <w:pPr>
        <w:pStyle w:val="Heading3"/>
        <w:ind w:firstLine="720"/>
        <w:rPr>
          <w:i/>
          <w:iCs/>
        </w:rPr>
      </w:pPr>
      <w:r w:rsidRPr="00D136EC">
        <w:t>v</w:t>
      </w:r>
      <w:r>
        <w:t>s.</w:t>
      </w:r>
      <w:r w:rsidR="00AB3B19">
        <w:t xml:space="preserve"> DB with short (&lt;450</w:t>
      </w:r>
      <w:r w:rsidR="005A3002">
        <w:rPr>
          <w:lang w:val="en-US"/>
        </w:rPr>
        <w:t>k</w:t>
      </w:r>
      <w:r w:rsidR="00AB3B19">
        <w:t xml:space="preserve">b) </w:t>
      </w:r>
      <w:r>
        <w:t>sq.</w:t>
      </w:r>
    </w:p>
    <w:p w:rsidR="008843DB" w:rsidRDefault="00AB3B19" w:rsidP="008843DB">
      <w:r>
        <w:tab/>
      </w:r>
      <w:r w:rsidR="007408E1">
        <w:t xml:space="preserve">For sequences shorter than 450 </w:t>
      </w:r>
      <w:r w:rsidR="005A3002">
        <w:t>k</w:t>
      </w:r>
      <w:r w:rsidR="007408E1">
        <w:t>b use this option and choose file with sequences to scan.</w:t>
      </w:r>
    </w:p>
    <w:p w:rsidR="004B335C" w:rsidRDefault="004B335C" w:rsidP="004B335C">
      <w:pPr>
        <w:pStyle w:val="Heading2"/>
      </w:pPr>
      <w:r>
        <w:t>P</w:t>
      </w:r>
      <w:r w:rsidRPr="0027058D">
        <w:t>arameters</w:t>
      </w:r>
    </w:p>
    <w:p w:rsidR="004B335C" w:rsidRDefault="004B335C" w:rsidP="004B335C">
      <w:pPr>
        <w:pStyle w:val="Heading3"/>
        <w:ind w:firstLine="720"/>
      </w:pPr>
      <w:r w:rsidRPr="003403D4">
        <w:t xml:space="preserve">Pace Window </w:t>
      </w:r>
      <w:r w:rsidR="00433D31">
        <w:t>p</w:t>
      </w:r>
      <w:r w:rsidRPr="003403D4">
        <w:t>arameter</w:t>
      </w:r>
    </w:p>
    <w:p w:rsidR="004B335C" w:rsidRDefault="00FE5122" w:rsidP="004B20E6">
      <w:pPr>
        <w:ind w:left="720"/>
      </w:pPr>
      <w:r w:rsidRPr="00FE5122">
        <w:t xml:space="preserve">The size of </w:t>
      </w:r>
      <w:r w:rsidR="001A38A5" w:rsidRPr="00FE5122">
        <w:t xml:space="preserve">sequence </w:t>
      </w:r>
      <w:r w:rsidRPr="00FE5122">
        <w:t xml:space="preserve">analyzed </w:t>
      </w:r>
      <w:r w:rsidR="00002156">
        <w:t>in one</w:t>
      </w:r>
      <w:r w:rsidR="001A38A5">
        <w:t xml:space="preserve"> step</w:t>
      </w:r>
      <w:r w:rsidR="00960757">
        <w:t xml:space="preserve"> (max 6000 bp)</w:t>
      </w:r>
      <w:r w:rsidRPr="00FE5122">
        <w:t>.</w:t>
      </w:r>
      <w:r w:rsidR="001A38A5">
        <w:t xml:space="preserve"> Longer </w:t>
      </w:r>
      <w:r w:rsidR="001272AB">
        <w:t xml:space="preserve">sequences </w:t>
      </w:r>
      <w:r w:rsidR="001A38A5">
        <w:t>are divided into windows of this size. The shorter sequences will be processed in one piece.</w:t>
      </w:r>
    </w:p>
    <w:p w:rsidR="004B335C" w:rsidRPr="0053571E" w:rsidRDefault="004B335C" w:rsidP="00636EEF">
      <w:pPr>
        <w:ind w:firstLine="720"/>
        <w:rPr>
          <w:rStyle w:val="SubtleEmphasis1"/>
        </w:rPr>
      </w:pPr>
      <w:r w:rsidRPr="0053571E">
        <w:rPr>
          <w:rStyle w:val="SubtleEmphasis1"/>
        </w:rPr>
        <w:t>default: 5000</w:t>
      </w:r>
    </w:p>
    <w:p w:rsidR="004B335C" w:rsidRDefault="004B335C" w:rsidP="004B335C">
      <w:pPr>
        <w:pStyle w:val="Heading3"/>
        <w:ind w:firstLine="720"/>
      </w:pPr>
      <w:r w:rsidRPr="003403D4">
        <w:t xml:space="preserve">Step </w:t>
      </w:r>
      <w:r w:rsidR="00433D31">
        <w:t>p</w:t>
      </w:r>
      <w:r w:rsidRPr="003403D4">
        <w:t>arameter</w:t>
      </w:r>
    </w:p>
    <w:p w:rsidR="004B335C" w:rsidRDefault="00636EEF" w:rsidP="00636EEF">
      <w:pPr>
        <w:ind w:left="720"/>
      </w:pPr>
      <w:r w:rsidRPr="00636EEF">
        <w:t xml:space="preserve">Step </w:t>
      </w:r>
      <w:r w:rsidR="0041035B">
        <w:t xml:space="preserve">of the </w:t>
      </w:r>
      <w:r w:rsidRPr="00636EEF">
        <w:t xml:space="preserve">overlap </w:t>
      </w:r>
      <w:r w:rsidR="0041035B">
        <w:t>f</w:t>
      </w:r>
      <w:r w:rsidR="001272AB">
        <w:t>or</w:t>
      </w:r>
      <w:r w:rsidRPr="00636EEF">
        <w:t xml:space="preserve"> the window</w:t>
      </w:r>
      <w:r w:rsidR="0041035B">
        <w:t>s</w:t>
      </w:r>
      <w:r w:rsidRPr="00636EEF">
        <w:t xml:space="preserve"> </w:t>
      </w:r>
      <w:r w:rsidR="0041035B">
        <w:t>into which the long sequences are divided</w:t>
      </w:r>
      <w:r w:rsidRPr="00636EEF">
        <w:t>.</w:t>
      </w:r>
      <w:r w:rsidR="0041035B">
        <w:t xml:space="preserve"> The overlap should be longer than monomer length (171 bp). The default overlap is 200 bp, which makes the step value 4800 (5000-200).</w:t>
      </w:r>
    </w:p>
    <w:p w:rsidR="004B335C" w:rsidRPr="0053571E" w:rsidRDefault="004B335C" w:rsidP="00636EEF">
      <w:pPr>
        <w:ind w:firstLine="720"/>
        <w:rPr>
          <w:rStyle w:val="SubtleEmphasis1"/>
        </w:rPr>
      </w:pPr>
      <w:r w:rsidRPr="0053571E">
        <w:rPr>
          <w:rStyle w:val="SubtleEmphasis1"/>
        </w:rPr>
        <w:t>default: 4800</w:t>
      </w:r>
    </w:p>
    <w:p w:rsidR="004B335C" w:rsidRDefault="004B335C" w:rsidP="004B335C">
      <w:pPr>
        <w:pStyle w:val="Heading3"/>
        <w:ind w:firstLine="720"/>
      </w:pPr>
      <w:r w:rsidRPr="003403D4">
        <w:t>Lower sequence length limit</w:t>
      </w:r>
    </w:p>
    <w:p w:rsidR="004B335C" w:rsidRDefault="00D25EDE" w:rsidP="004B20E6">
      <w:pPr>
        <w:ind w:left="720"/>
      </w:pPr>
      <w:r w:rsidRPr="00D25EDE">
        <w:t>The minim</w:t>
      </w:r>
      <w:r w:rsidR="001272AB">
        <w:t>al</w:t>
      </w:r>
      <w:r w:rsidRPr="00D25EDE">
        <w:t xml:space="preserve"> length of </w:t>
      </w:r>
      <w:r w:rsidR="0041035B">
        <w:t>sequence (bp) which can be analy</w:t>
      </w:r>
      <w:r w:rsidR="00746FE8">
        <w:t>z</w:t>
      </w:r>
      <w:r w:rsidR="0041035B">
        <w:t>ed</w:t>
      </w:r>
      <w:r w:rsidRPr="00D25EDE">
        <w:t>.</w:t>
      </w:r>
      <w:r w:rsidR="0041035B">
        <w:t xml:space="preserve"> The minimal </w:t>
      </w:r>
      <w:r w:rsidR="001272AB">
        <w:t xml:space="preserve">possible </w:t>
      </w:r>
      <w:r w:rsidR="0041035B">
        <w:t>value of this parameter is 50.</w:t>
      </w:r>
    </w:p>
    <w:p w:rsidR="004B335C" w:rsidRPr="0053571E" w:rsidRDefault="004B335C" w:rsidP="00D25EDE">
      <w:pPr>
        <w:ind w:firstLine="720"/>
        <w:rPr>
          <w:rStyle w:val="SubtleEmphasis1"/>
        </w:rPr>
      </w:pPr>
      <w:r w:rsidRPr="0053571E">
        <w:rPr>
          <w:rStyle w:val="SubtleEmphasis1"/>
        </w:rPr>
        <w:t xml:space="preserve">default: </w:t>
      </w:r>
      <w:r w:rsidR="0041035B">
        <w:rPr>
          <w:rStyle w:val="SubtleEmphasis1"/>
        </w:rPr>
        <w:t>1</w:t>
      </w:r>
      <w:r w:rsidR="00746FE8">
        <w:rPr>
          <w:rStyle w:val="SubtleEmphasis1"/>
        </w:rPr>
        <w:t>4</w:t>
      </w:r>
      <w:r w:rsidRPr="0053571E">
        <w:rPr>
          <w:rStyle w:val="SubtleEmphasis1"/>
        </w:rPr>
        <w:t>0</w:t>
      </w:r>
    </w:p>
    <w:p w:rsidR="004B335C" w:rsidRDefault="004B335C" w:rsidP="004B335C">
      <w:pPr>
        <w:pStyle w:val="Heading3"/>
        <w:ind w:firstLine="720"/>
      </w:pPr>
      <w:r w:rsidRPr="003403D4">
        <w:t xml:space="preserve">Threshold/Window </w:t>
      </w:r>
      <w:r w:rsidR="00433D31">
        <w:t>p</w:t>
      </w:r>
      <w:r w:rsidRPr="003403D4">
        <w:t>arameters</w:t>
      </w:r>
    </w:p>
    <w:p w:rsidR="004B335C" w:rsidRDefault="009E6C72" w:rsidP="009E6C72">
      <w:pPr>
        <w:ind w:left="720"/>
      </w:pPr>
      <w:r w:rsidRPr="009E6C72">
        <w:t>Setting</w:t>
      </w:r>
      <w:r w:rsidR="00746FE8">
        <w:t>s used</w:t>
      </w:r>
      <w:r w:rsidRPr="009E6C72">
        <w:t xml:space="preserve"> </w:t>
      </w:r>
      <w:r w:rsidR="00746FE8">
        <w:t>in</w:t>
      </w:r>
      <w:r w:rsidRPr="009E6C72">
        <w:t xml:space="preserve"> dot-matrix analysis. Select</w:t>
      </w:r>
      <w:r w:rsidR="005632C8">
        <w:t>ed</w:t>
      </w:r>
      <w:r w:rsidRPr="009E6C72">
        <w:t xml:space="preserve"> fragments must satisfy the conditions: inside the window length WI </w:t>
      </w:r>
      <w:r w:rsidR="001272AB">
        <w:t xml:space="preserve">there </w:t>
      </w:r>
      <w:r w:rsidRPr="009E6C72">
        <w:t>must be at least TH number of dots.</w:t>
      </w:r>
      <w:r w:rsidR="005632C8">
        <w:t xml:space="preserve"> </w:t>
      </w:r>
      <w:r w:rsidR="005632C8" w:rsidRPr="005632C8">
        <w:t>The pair WI4/TH4 is used. Other parameters are out of use.</w:t>
      </w:r>
    </w:p>
    <w:p w:rsidR="0053571E" w:rsidRPr="00A55DCB" w:rsidRDefault="0053571E" w:rsidP="00122096">
      <w:pPr>
        <w:ind w:firstLine="720"/>
        <w:rPr>
          <w:rStyle w:val="SubtleEmphasis1"/>
        </w:rPr>
      </w:pPr>
      <w:r w:rsidRPr="00A55DCB">
        <w:rPr>
          <w:rStyle w:val="SubtleEmphasis1"/>
        </w:rPr>
        <w:t>default:</w:t>
      </w:r>
    </w:p>
    <w:p w:rsidR="0053571E" w:rsidRPr="0053571E" w:rsidRDefault="004B335C" w:rsidP="0053571E">
      <w:pPr>
        <w:ind w:left="720"/>
        <w:rPr>
          <w:rStyle w:val="SubtleEmphasis1"/>
        </w:rPr>
      </w:pPr>
      <w:r w:rsidRPr="0053571E">
        <w:rPr>
          <w:rStyle w:val="SubtleEmphasis1"/>
        </w:rPr>
        <w:t xml:space="preserve">TH1 = </w:t>
      </w:r>
      <w:r w:rsidR="0053571E" w:rsidRPr="0053571E">
        <w:rPr>
          <w:rStyle w:val="SubtleEmphasis1"/>
        </w:rPr>
        <w:t>63</w:t>
      </w:r>
    </w:p>
    <w:p w:rsidR="004B335C" w:rsidRPr="0053571E" w:rsidRDefault="0053571E" w:rsidP="0053571E">
      <w:pPr>
        <w:ind w:left="720"/>
        <w:rPr>
          <w:rStyle w:val="SubtleEmphasis1"/>
        </w:rPr>
      </w:pPr>
      <w:r w:rsidRPr="0053571E">
        <w:rPr>
          <w:rStyle w:val="SubtleEmphasis1"/>
        </w:rPr>
        <w:t>TH2 = 63</w:t>
      </w:r>
    </w:p>
    <w:p w:rsidR="004B335C" w:rsidRPr="0053571E" w:rsidRDefault="0053571E" w:rsidP="0053571E">
      <w:pPr>
        <w:ind w:firstLine="720"/>
        <w:rPr>
          <w:rStyle w:val="SubtleEmphasis1"/>
        </w:rPr>
      </w:pPr>
      <w:r w:rsidRPr="0053571E">
        <w:rPr>
          <w:rStyle w:val="SubtleEmphasis1"/>
        </w:rPr>
        <w:t>TH3 = 63</w:t>
      </w:r>
    </w:p>
    <w:p w:rsidR="004B335C" w:rsidRPr="0053571E" w:rsidRDefault="0053571E" w:rsidP="0053571E">
      <w:pPr>
        <w:ind w:firstLine="720"/>
        <w:rPr>
          <w:rStyle w:val="SubtleEmphasis1"/>
        </w:rPr>
      </w:pPr>
      <w:r w:rsidRPr="0053571E">
        <w:rPr>
          <w:rStyle w:val="SubtleEmphasis1"/>
        </w:rPr>
        <w:t xml:space="preserve">TH4 = </w:t>
      </w:r>
      <w:r w:rsidR="00D93BA1">
        <w:rPr>
          <w:rStyle w:val="SubtleEmphasis1"/>
        </w:rPr>
        <w:t>3</w:t>
      </w:r>
      <w:r w:rsidRPr="0053571E">
        <w:rPr>
          <w:rStyle w:val="SubtleEmphasis1"/>
        </w:rPr>
        <w:t>1</w:t>
      </w:r>
    </w:p>
    <w:p w:rsidR="004B335C" w:rsidRPr="0053571E" w:rsidRDefault="004B335C" w:rsidP="0053571E">
      <w:pPr>
        <w:ind w:firstLine="720"/>
        <w:rPr>
          <w:rStyle w:val="SubtleEmphasis1"/>
        </w:rPr>
      </w:pPr>
      <w:r w:rsidRPr="0053571E">
        <w:rPr>
          <w:rStyle w:val="SubtleEmphasis1"/>
        </w:rPr>
        <w:t>WI1 = 63</w:t>
      </w:r>
    </w:p>
    <w:p w:rsidR="004B335C" w:rsidRPr="0053571E" w:rsidRDefault="004B335C" w:rsidP="0053571E">
      <w:pPr>
        <w:ind w:firstLine="720"/>
        <w:rPr>
          <w:rStyle w:val="SubtleEmphasis1"/>
        </w:rPr>
      </w:pPr>
      <w:r w:rsidRPr="0053571E">
        <w:rPr>
          <w:rStyle w:val="SubtleEmphasis1"/>
        </w:rPr>
        <w:t>WI2 = 63</w:t>
      </w:r>
    </w:p>
    <w:p w:rsidR="004B335C" w:rsidRPr="0053571E" w:rsidRDefault="004B335C" w:rsidP="0053571E">
      <w:pPr>
        <w:ind w:firstLine="720"/>
        <w:rPr>
          <w:rStyle w:val="SubtleEmphasis1"/>
        </w:rPr>
      </w:pPr>
      <w:r w:rsidRPr="0053571E">
        <w:rPr>
          <w:rStyle w:val="SubtleEmphasis1"/>
        </w:rPr>
        <w:t>WI3 = 63</w:t>
      </w:r>
    </w:p>
    <w:p w:rsidR="004B335C" w:rsidRPr="0053571E" w:rsidRDefault="004B335C" w:rsidP="0053571E">
      <w:pPr>
        <w:ind w:firstLine="720"/>
        <w:rPr>
          <w:rStyle w:val="SubtleEmphasis1"/>
        </w:rPr>
      </w:pPr>
      <w:r w:rsidRPr="0053571E">
        <w:rPr>
          <w:rStyle w:val="SubtleEmphasis1"/>
        </w:rPr>
        <w:t xml:space="preserve">WI4 = </w:t>
      </w:r>
      <w:r w:rsidR="00E57957">
        <w:rPr>
          <w:rStyle w:val="SubtleEmphasis1"/>
        </w:rPr>
        <w:t>63</w:t>
      </w:r>
    </w:p>
    <w:p w:rsidR="004B335C" w:rsidRDefault="004B335C" w:rsidP="004B335C">
      <w:pPr>
        <w:pStyle w:val="Heading3"/>
        <w:ind w:firstLine="720"/>
      </w:pPr>
      <w:r w:rsidRPr="003403D4">
        <w:t>Probability</w:t>
      </w:r>
    </w:p>
    <w:p w:rsidR="0053571E" w:rsidRDefault="0053571E" w:rsidP="00122096">
      <w:pPr>
        <w:ind w:firstLine="720"/>
      </w:pPr>
      <w:r w:rsidRPr="0053571E">
        <w:t xml:space="preserve">Dot probability on dot-matrix </w:t>
      </w:r>
    </w:p>
    <w:p w:rsidR="0053571E" w:rsidRPr="0053571E" w:rsidRDefault="0053571E" w:rsidP="00122096">
      <w:pPr>
        <w:ind w:firstLine="720"/>
        <w:rPr>
          <w:rStyle w:val="SubtleEmphasis1"/>
        </w:rPr>
      </w:pPr>
      <w:r w:rsidRPr="0053571E">
        <w:rPr>
          <w:rStyle w:val="SubtleEmphasis1"/>
        </w:rPr>
        <w:t>default: 0.0000001</w:t>
      </w:r>
    </w:p>
    <w:p w:rsidR="004B335C" w:rsidRDefault="004B335C" w:rsidP="004B335C">
      <w:pPr>
        <w:pStyle w:val="Heading3"/>
        <w:ind w:firstLine="720"/>
      </w:pPr>
      <w:r w:rsidRPr="003403D4">
        <w:t>dev Save lower limit</w:t>
      </w:r>
    </w:p>
    <w:p w:rsidR="0053571E" w:rsidRDefault="004D799F" w:rsidP="0053571E">
      <w:pPr>
        <w:ind w:left="720"/>
      </w:pPr>
      <w:r w:rsidRPr="004D799F">
        <w:t>The minimum value of standard deviation</w:t>
      </w:r>
      <w:r>
        <w:t xml:space="preserve"> </w:t>
      </w:r>
      <w:r w:rsidR="0053571E" w:rsidRPr="0053571E">
        <w:t xml:space="preserve">of the observed number of points on dot-matrix from expected due to TH4/WI4 or Probability. </w:t>
      </w:r>
      <w:r w:rsidRPr="004D799F">
        <w:t>The range of recommended values</w:t>
      </w:r>
      <w:r w:rsidR="0053571E" w:rsidRPr="0053571E">
        <w:t>: 50-100</w:t>
      </w:r>
      <w:r w:rsidR="009B43A5">
        <w:t>.</w:t>
      </w:r>
    </w:p>
    <w:p w:rsidR="0053571E" w:rsidRPr="0053571E" w:rsidRDefault="00CD7F07" w:rsidP="0053571E">
      <w:pPr>
        <w:ind w:left="720"/>
        <w:rPr>
          <w:rStyle w:val="SubtleEmphasis1"/>
        </w:rPr>
      </w:pPr>
      <w:r>
        <w:rPr>
          <w:rStyle w:val="SubtleEmphasis1"/>
        </w:rPr>
        <w:lastRenderedPageBreak/>
        <w:t>default: 30</w:t>
      </w:r>
    </w:p>
    <w:p w:rsidR="004B335C" w:rsidRDefault="004B335C" w:rsidP="004B335C">
      <w:pPr>
        <w:pStyle w:val="Heading3"/>
        <w:ind w:firstLine="720"/>
      </w:pPr>
      <w:r w:rsidRPr="003403D4">
        <w:t>str_max Save lower limit</w:t>
      </w:r>
    </w:p>
    <w:p w:rsidR="003526CD" w:rsidRDefault="009B43A5" w:rsidP="0016751F">
      <w:pPr>
        <w:ind w:firstLine="720"/>
      </w:pPr>
      <w:r w:rsidRPr="009B43A5">
        <w:t>Lower limit for maximal diagonal on dot-matrix.</w:t>
      </w:r>
      <w:r>
        <w:t xml:space="preserve"> </w:t>
      </w:r>
      <w:r w:rsidR="004D799F" w:rsidRPr="004D799F">
        <w:t>The range of recommended values</w:t>
      </w:r>
      <w:r w:rsidR="003526CD" w:rsidRPr="003526CD">
        <w:t>: 50-100</w:t>
      </w:r>
      <w:r>
        <w:t>.</w:t>
      </w:r>
    </w:p>
    <w:p w:rsidR="003526CD" w:rsidRPr="003526CD" w:rsidRDefault="003526CD" w:rsidP="0016751F">
      <w:pPr>
        <w:ind w:firstLine="720"/>
      </w:pPr>
      <w:r w:rsidRPr="0053571E">
        <w:rPr>
          <w:rStyle w:val="SubtleEmphasis1"/>
        </w:rPr>
        <w:t>default:</w:t>
      </w:r>
      <w:r w:rsidR="00CD7F07">
        <w:rPr>
          <w:rStyle w:val="SubtleEmphasis1"/>
        </w:rPr>
        <w:t xml:space="preserve"> 30</w:t>
      </w:r>
    </w:p>
    <w:p w:rsidR="004B335C" w:rsidRDefault="004B335C" w:rsidP="004B335C">
      <w:pPr>
        <w:pStyle w:val="Heading3"/>
        <w:ind w:firstLine="720"/>
      </w:pPr>
      <w:r w:rsidRPr="003403D4">
        <w:t>echo_step value</w:t>
      </w:r>
    </w:p>
    <w:p w:rsidR="003526CD" w:rsidRDefault="00A554EB" w:rsidP="006140E1">
      <w:pPr>
        <w:ind w:left="720"/>
        <w:pPrChange w:id="16" w:author="Author">
          <w:pPr>
            <w:ind w:firstLine="720"/>
          </w:pPr>
        </w:pPrChange>
      </w:pPr>
      <w:r w:rsidRPr="00A554EB">
        <w:t>During processing the program will display every N</w:t>
      </w:r>
      <w:r w:rsidR="0072583E">
        <w:t>th</w:t>
      </w:r>
      <w:r w:rsidRPr="00A554EB">
        <w:t xml:space="preserve"> sequence</w:t>
      </w:r>
      <w:r w:rsidR="0072583E">
        <w:t xml:space="preserve"> on the screen to control processing</w:t>
      </w:r>
      <w:r w:rsidRPr="00A554EB">
        <w:t>.</w:t>
      </w:r>
    </w:p>
    <w:p w:rsidR="003526CD" w:rsidRPr="003526CD" w:rsidRDefault="003526CD" w:rsidP="00A554EB">
      <w:pPr>
        <w:ind w:firstLine="720"/>
      </w:pPr>
      <w:r w:rsidRPr="0053571E">
        <w:rPr>
          <w:rStyle w:val="SubtleEmphasis1"/>
        </w:rPr>
        <w:t>default:</w:t>
      </w:r>
      <w:r>
        <w:rPr>
          <w:rStyle w:val="SubtleEmphasis1"/>
        </w:rPr>
        <w:t xml:space="preserve"> 100</w:t>
      </w:r>
    </w:p>
    <w:p w:rsidR="008843DB" w:rsidRDefault="00A55DCB" w:rsidP="00A55DCB">
      <w:pPr>
        <w:pStyle w:val="Heading2"/>
      </w:pPr>
      <w:r w:rsidRPr="00D136EC">
        <w:t>Options</w:t>
      </w:r>
    </w:p>
    <w:p w:rsidR="00A55DCB" w:rsidRDefault="00A55DCB" w:rsidP="00A55DCB">
      <w:pPr>
        <w:pStyle w:val="Heading3"/>
        <w:ind w:firstLine="720"/>
      </w:pPr>
      <w:r>
        <w:t>max_str Distribution</w:t>
      </w:r>
      <w:r w:rsidRPr="003403D4">
        <w:t xml:space="preserve"> Save style</w:t>
      </w:r>
    </w:p>
    <w:p w:rsidR="00BB031A" w:rsidRPr="00BB031A" w:rsidRDefault="00BB031A" w:rsidP="001734B2">
      <w:pPr>
        <w:ind w:firstLine="720"/>
      </w:pPr>
      <w:r>
        <w:t xml:space="preserve">Print </w:t>
      </w:r>
      <w:r w:rsidRPr="00BB031A">
        <w:t>max_str distribution</w:t>
      </w:r>
      <w:r w:rsidR="00E07393">
        <w:t xml:space="preserve"> values</w:t>
      </w:r>
      <w:r>
        <w:t xml:space="preserve"> to output</w:t>
      </w:r>
      <w:r w:rsidR="008C4242">
        <w:t xml:space="preserve"> (see </w:t>
      </w:r>
      <w:r w:rsidR="008C4242" w:rsidRPr="008C4242">
        <w:t>str_max Save lower limit</w:t>
      </w:r>
      <w:r w:rsidR="008C4242">
        <w:t>)</w:t>
      </w:r>
    </w:p>
    <w:p w:rsidR="00A55DCB" w:rsidRDefault="00A55DCB" w:rsidP="0087168C">
      <w:pPr>
        <w:pStyle w:val="Heading3"/>
        <w:ind w:left="720" w:firstLine="720"/>
      </w:pPr>
      <w:r>
        <w:t>Not save</w:t>
      </w:r>
    </w:p>
    <w:p w:rsidR="004E2245" w:rsidRPr="002E389C" w:rsidRDefault="006E2B0B" w:rsidP="004E2245">
      <w:pPr>
        <w:ind w:left="720" w:firstLine="720"/>
        <w:rPr>
          <w:i/>
          <w:iCs/>
        </w:rPr>
      </w:pPr>
      <w:r>
        <w:rPr>
          <w:rStyle w:val="SubtleEmphasis1"/>
        </w:rPr>
        <w:t>default</w:t>
      </w:r>
    </w:p>
    <w:p w:rsidR="00A55DCB" w:rsidRDefault="00A55DCB" w:rsidP="0087168C">
      <w:pPr>
        <w:pStyle w:val="Heading3"/>
        <w:ind w:left="720" w:firstLine="720"/>
      </w:pPr>
      <w:r>
        <w:t>Save</w:t>
      </w:r>
    </w:p>
    <w:p w:rsidR="00A55DCB" w:rsidRDefault="00A55DCB" w:rsidP="00A55DCB">
      <w:pPr>
        <w:pStyle w:val="Heading3"/>
        <w:ind w:firstLine="720"/>
      </w:pPr>
      <w:r w:rsidRPr="003403D4">
        <w:t xml:space="preserve">dev </w:t>
      </w:r>
      <w:r>
        <w:t>Distribution</w:t>
      </w:r>
      <w:r w:rsidRPr="003403D4">
        <w:t xml:space="preserve"> Save style</w:t>
      </w:r>
    </w:p>
    <w:p w:rsidR="00BB031A" w:rsidRPr="00BB031A" w:rsidRDefault="00BB031A" w:rsidP="001734B2">
      <w:pPr>
        <w:ind w:firstLine="720"/>
      </w:pPr>
      <w:r>
        <w:t>Print dev</w:t>
      </w:r>
      <w:r w:rsidRPr="00BB031A">
        <w:t xml:space="preserve"> distribution</w:t>
      </w:r>
      <w:r w:rsidR="00E07393">
        <w:t xml:space="preserve"> values</w:t>
      </w:r>
      <w:r>
        <w:t xml:space="preserve"> to output</w:t>
      </w:r>
      <w:r w:rsidR="001734B2">
        <w:t xml:space="preserve"> (see </w:t>
      </w:r>
      <w:r w:rsidR="001734B2" w:rsidRPr="001734B2">
        <w:t>dev Save lower limit</w:t>
      </w:r>
      <w:r w:rsidR="001734B2">
        <w:t>)</w:t>
      </w:r>
    </w:p>
    <w:p w:rsidR="00A55DCB" w:rsidRDefault="00A55DCB" w:rsidP="004E2245">
      <w:pPr>
        <w:pStyle w:val="Heading3"/>
        <w:ind w:left="720" w:firstLine="720"/>
      </w:pPr>
      <w:r>
        <w:t>Not save</w:t>
      </w:r>
    </w:p>
    <w:p w:rsidR="004E2245" w:rsidRPr="002E389C" w:rsidRDefault="006E2B0B" w:rsidP="004E2245">
      <w:pPr>
        <w:ind w:left="720" w:firstLine="720"/>
        <w:rPr>
          <w:i/>
          <w:iCs/>
        </w:rPr>
      </w:pPr>
      <w:r>
        <w:rPr>
          <w:rStyle w:val="SubtleEmphasis1"/>
        </w:rPr>
        <w:t>default</w:t>
      </w:r>
    </w:p>
    <w:p w:rsidR="00A55DCB" w:rsidRDefault="00A55DCB" w:rsidP="004E2245">
      <w:pPr>
        <w:pStyle w:val="Heading3"/>
        <w:ind w:left="720" w:firstLine="720"/>
      </w:pPr>
      <w:r>
        <w:t>Save</w:t>
      </w:r>
    </w:p>
    <w:p w:rsidR="00A55DCB" w:rsidRDefault="00A55DCB" w:rsidP="00A55DCB">
      <w:pPr>
        <w:pStyle w:val="Heading3"/>
        <w:ind w:firstLine="720"/>
      </w:pPr>
      <w:r w:rsidRPr="003403D4">
        <w:t>Save Fragment Style</w:t>
      </w:r>
    </w:p>
    <w:p w:rsidR="00C2086C" w:rsidRDefault="00C2086C" w:rsidP="00AE2E2A">
      <w:pPr>
        <w:pStyle w:val="Heading4"/>
        <w:ind w:left="720" w:firstLine="720"/>
      </w:pPr>
      <w:r w:rsidRPr="00C2086C">
        <w:t>Put SQ fragment (monomers) to output? &lt;Y/N&gt;</w:t>
      </w:r>
    </w:p>
    <w:p w:rsidR="00C2086C" w:rsidRPr="00B03B2A" w:rsidRDefault="00E07393" w:rsidP="00AE2E2A">
      <w:pPr>
        <w:ind w:left="720" w:firstLine="720"/>
      </w:pPr>
      <w:r w:rsidRPr="00E07393">
        <w:t xml:space="preserve">Print </w:t>
      </w:r>
      <w:r w:rsidR="001272AB">
        <w:t xml:space="preserve">sequences of the </w:t>
      </w:r>
      <w:r w:rsidRPr="00E07393">
        <w:t>classed monomers in the report.</w:t>
      </w:r>
    </w:p>
    <w:p w:rsidR="00E24B4D" w:rsidRDefault="00E24B4D" w:rsidP="00AE2E2A">
      <w:pPr>
        <w:ind w:left="720" w:firstLine="720"/>
      </w:pPr>
      <w:r w:rsidRPr="002E389C">
        <w:rPr>
          <w:rStyle w:val="SubtleEmphasis1"/>
        </w:rPr>
        <w:t>default:</w:t>
      </w:r>
      <w:r>
        <w:rPr>
          <w:rStyle w:val="SubtleEmphasis1"/>
        </w:rPr>
        <w:t xml:space="preserve"> no</w:t>
      </w:r>
    </w:p>
    <w:p w:rsidR="00AE2725" w:rsidRDefault="00AE2725" w:rsidP="000414D5">
      <w:pPr>
        <w:pStyle w:val="Heading4"/>
        <w:ind w:left="1440" w:firstLine="720"/>
      </w:pPr>
      <w:r>
        <w:t>Print fragment name prefix:</w:t>
      </w:r>
    </w:p>
    <w:p w:rsidR="00AE2725" w:rsidRDefault="006274D8" w:rsidP="00AE2E2A">
      <w:pPr>
        <w:ind w:left="1440" w:firstLine="720"/>
      </w:pPr>
      <w:r w:rsidRPr="006274D8">
        <w:t>Prefix in the header of FASTA sequence.</w:t>
      </w:r>
    </w:p>
    <w:p w:rsidR="00E24B4D" w:rsidRDefault="00E24B4D" w:rsidP="00AE2E2A">
      <w:pPr>
        <w:ind w:left="1440" w:firstLine="720"/>
      </w:pPr>
      <w:r w:rsidRPr="00867D15">
        <w:rPr>
          <w:rStyle w:val="SubtleEmphasis1"/>
        </w:rPr>
        <w:t>default: &gt;8</w:t>
      </w:r>
    </w:p>
    <w:p w:rsidR="00AE2725" w:rsidRPr="00AE2725" w:rsidRDefault="00AE2725" w:rsidP="000414D5">
      <w:pPr>
        <w:pStyle w:val="Heading4"/>
        <w:ind w:left="1440" w:firstLine="720"/>
      </w:pPr>
      <w:r w:rsidRPr="00AE2725">
        <w:t>Put SQ fragment name to output? &lt;Y/N&gt;</w:t>
      </w:r>
    </w:p>
    <w:p w:rsidR="004C3D6B" w:rsidRDefault="004C3D6B" w:rsidP="00AE2E2A">
      <w:pPr>
        <w:ind w:left="1440" w:firstLine="720"/>
      </w:pPr>
      <w:r w:rsidRPr="004C3D6B">
        <w:t>Print the sequence name after class of monomer</w:t>
      </w:r>
      <w:r>
        <w:t>.</w:t>
      </w:r>
    </w:p>
    <w:p w:rsidR="00E24B4D" w:rsidRDefault="00E24B4D" w:rsidP="00AE2E2A">
      <w:pPr>
        <w:ind w:left="1440" w:firstLine="720"/>
      </w:pPr>
      <w:r w:rsidRPr="002E389C">
        <w:rPr>
          <w:rStyle w:val="SubtleEmphasis1"/>
        </w:rPr>
        <w:t>default:</w:t>
      </w:r>
      <w:r>
        <w:rPr>
          <w:rStyle w:val="SubtleEmphasis1"/>
        </w:rPr>
        <w:t xml:space="preserve"> </w:t>
      </w:r>
      <w:r w:rsidR="001D3233">
        <w:rPr>
          <w:rStyle w:val="SubtleEmphasis1"/>
        </w:rPr>
        <w:t>yes</w:t>
      </w:r>
    </w:p>
    <w:p w:rsidR="00A55DCB" w:rsidRDefault="00A55DCB" w:rsidP="00A55DCB">
      <w:pPr>
        <w:pStyle w:val="Heading3"/>
        <w:ind w:firstLine="720"/>
      </w:pPr>
      <w:r w:rsidRPr="003403D4">
        <w:t>Save File Name</w:t>
      </w:r>
    </w:p>
    <w:p w:rsidR="00464E00" w:rsidRPr="00464E00" w:rsidRDefault="00464E00" w:rsidP="002572FC">
      <w:pPr>
        <w:ind w:firstLine="720"/>
      </w:pPr>
      <w:r>
        <w:t>Specify path and name for output file</w:t>
      </w:r>
      <w:r w:rsidR="002572FC">
        <w:t>.</w:t>
      </w:r>
    </w:p>
    <w:p w:rsidR="00464E00" w:rsidRPr="00464E00" w:rsidRDefault="00464E00" w:rsidP="002572FC">
      <w:pPr>
        <w:ind w:firstLine="720"/>
        <w:rPr>
          <w:rStyle w:val="SubtleEmphasis1"/>
        </w:rPr>
      </w:pPr>
      <w:r w:rsidRPr="00464E00">
        <w:rPr>
          <w:rStyle w:val="SubtleEmphasis1"/>
        </w:rPr>
        <w:t>default: malux3</w:t>
      </w:r>
    </w:p>
    <w:p w:rsidR="00A55DCB" w:rsidRDefault="00A55DCB" w:rsidP="00A55DCB">
      <w:pPr>
        <w:pStyle w:val="Heading3"/>
        <w:ind w:firstLine="720"/>
      </w:pPr>
      <w:r w:rsidRPr="003403D4">
        <w:t>Extra SQ Lines To Skip</w:t>
      </w:r>
    </w:p>
    <w:p w:rsidR="00786791" w:rsidRDefault="00786791" w:rsidP="004B20E6">
      <w:pPr>
        <w:ind w:left="720"/>
      </w:pPr>
      <w:r w:rsidRPr="00786791">
        <w:t>Sets number of s</w:t>
      </w:r>
      <w:r>
        <w:t>equence lines to skip at</w:t>
      </w:r>
      <w:r w:rsidRPr="00786791">
        <w:t xml:space="preserve"> the beginning of every analyzed sequence in the file.</w:t>
      </w:r>
      <w:r>
        <w:t xml:space="preserve"> Every line contains 60 bp. By the use of this option a sequence or sequences may be analyzed not from the start, but from any given site.</w:t>
      </w:r>
      <w:r w:rsidRPr="00786791" w:rsidDel="00786791">
        <w:t xml:space="preserve"> </w:t>
      </w:r>
    </w:p>
    <w:p w:rsidR="007A094A" w:rsidRDefault="007A094A" w:rsidP="002572FC">
      <w:pPr>
        <w:ind w:firstLine="720"/>
        <w:rPr>
          <w:rStyle w:val="SubtleEmphasis1"/>
        </w:rPr>
      </w:pPr>
      <w:r w:rsidRPr="007A094A">
        <w:rPr>
          <w:rStyle w:val="SubtleEmphasis1"/>
        </w:rPr>
        <w:t>default: 0</w:t>
      </w:r>
    </w:p>
    <w:p w:rsidR="00834E16" w:rsidRDefault="00834E16" w:rsidP="00834E16">
      <w:pPr>
        <w:pStyle w:val="Heading2"/>
      </w:pPr>
      <w:r>
        <w:lastRenderedPageBreak/>
        <w:t>Inp</w:t>
      </w:r>
      <w:r w:rsidR="009C4697">
        <w:t xml:space="preserve">ut </w:t>
      </w:r>
      <w:r>
        <w:t>Dir</w:t>
      </w:r>
      <w:r w:rsidR="009C4697">
        <w:t>ectory</w:t>
      </w:r>
    </w:p>
    <w:p w:rsidR="00BA72AE" w:rsidRDefault="00BA72AE" w:rsidP="00BA72AE">
      <w:r w:rsidRPr="00BA72AE">
        <w:t>Se</w:t>
      </w:r>
      <w:r>
        <w:t>lect</w:t>
      </w:r>
      <w:r w:rsidR="00462A66">
        <w:t>s</w:t>
      </w:r>
      <w:r>
        <w:t xml:space="preserve"> AS</w:t>
      </w:r>
      <w:r w:rsidR="0016795B">
        <w:t>C</w:t>
      </w:r>
      <w:r>
        <w:t xml:space="preserve"> consensus</w:t>
      </w:r>
      <w:r w:rsidR="00855F76">
        <w:t xml:space="preserve"> file</w:t>
      </w:r>
      <w:r>
        <w:t>.</w:t>
      </w:r>
      <w:r w:rsidR="00086587">
        <w:t xml:space="preserve"> </w:t>
      </w:r>
      <w:r w:rsidR="00086587" w:rsidRPr="00086587">
        <w:t>This is the first step to get started.</w:t>
      </w:r>
    </w:p>
    <w:p w:rsidR="00BA72AE" w:rsidRPr="00BA72AE" w:rsidRDefault="00BA72AE" w:rsidP="00BA72AE">
      <w:pPr>
        <w:rPr>
          <w:rStyle w:val="SubtleEmphasis1"/>
          <w:i w:val="0"/>
          <w:iCs w:val="0"/>
        </w:rPr>
      </w:pPr>
    </w:p>
    <w:sectPr w:rsidR="00BA72AE" w:rsidRPr="00BA72AE" w:rsidSect="003F781A">
      <w:headerReference w:type="even" r:id="rId8"/>
      <w:headerReference w:type="default" r:id="rId9"/>
      <w:footerReference w:type="even" r:id="rId10"/>
      <w:footerReference w:type="default" r:id="rId11"/>
      <w:headerReference w:type="first" r:id="rId12"/>
      <w:footerReference w:type="first" r:id="rId13"/>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252F1" w:rsidRDefault="00D252F1" w:rsidP="00BA7883">
      <w:r>
        <w:separator/>
      </w:r>
    </w:p>
  </w:endnote>
  <w:endnote w:type="continuationSeparator" w:id="0">
    <w:p w:rsidR="00D252F1" w:rsidRDefault="00D252F1" w:rsidP="00BA78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A00002EF" w:usb1="4000207B"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3829" w:rsidRDefault="000E382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3829" w:rsidRDefault="000E382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3829" w:rsidRDefault="000E382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252F1" w:rsidRDefault="00D252F1" w:rsidP="00BA7883">
      <w:r>
        <w:separator/>
      </w:r>
    </w:p>
  </w:footnote>
  <w:footnote w:type="continuationSeparator" w:id="0">
    <w:p w:rsidR="00D252F1" w:rsidRDefault="00D252F1" w:rsidP="00BA788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3829" w:rsidRDefault="000E382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3829" w:rsidRDefault="000E382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3829" w:rsidRDefault="000E382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C959E3"/>
    <w:multiLevelType w:val="hybridMultilevel"/>
    <w:tmpl w:val="4A3083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50446E"/>
    <w:multiLevelType w:val="hybridMultilevel"/>
    <w:tmpl w:val="5D3659FA"/>
    <w:lvl w:ilvl="0" w:tplc="E8C6A3D2">
      <w:start w:val="1"/>
      <w:numFmt w:val="bullet"/>
      <w:lvlText w:val=""/>
      <w:lvlJc w:val="left"/>
      <w:pPr>
        <w:ind w:left="1080" w:hanging="360"/>
      </w:pPr>
      <w:rPr>
        <w:rFonts w:ascii="Symbol" w:eastAsia="Times New Roman" w:hAnsi="Symbol"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
    <w:nsid w:val="14830ACA"/>
    <w:multiLevelType w:val="hybridMultilevel"/>
    <w:tmpl w:val="70D04360"/>
    <w:lvl w:ilvl="0" w:tplc="74E85A94">
      <w:start w:val="1"/>
      <w:numFmt w:val="bullet"/>
      <w:lvlText w:val=""/>
      <w:lvlJc w:val="left"/>
      <w:pPr>
        <w:ind w:left="1800" w:hanging="360"/>
      </w:pPr>
      <w:rPr>
        <w:rFonts w:ascii="Symbol" w:eastAsia="Times New Roman" w:hAnsi="Symbol" w:cs="Times New Roman" w:hint="default"/>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3">
    <w:nsid w:val="14F53879"/>
    <w:multiLevelType w:val="hybridMultilevel"/>
    <w:tmpl w:val="5406FA4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D8A7806"/>
    <w:multiLevelType w:val="hybridMultilevel"/>
    <w:tmpl w:val="CBC610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8673612"/>
    <w:multiLevelType w:val="hybridMultilevel"/>
    <w:tmpl w:val="070255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8C4730C"/>
    <w:multiLevelType w:val="hybridMultilevel"/>
    <w:tmpl w:val="B9CC736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3E91034D"/>
    <w:multiLevelType w:val="hybridMultilevel"/>
    <w:tmpl w:val="8398E47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F832C4F"/>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58383423"/>
    <w:multiLevelType w:val="hybridMultilevel"/>
    <w:tmpl w:val="CA3E24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A180C3B"/>
    <w:multiLevelType w:val="hybridMultilevel"/>
    <w:tmpl w:val="EA0C5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36E3D7B"/>
    <w:multiLevelType w:val="hybridMultilevel"/>
    <w:tmpl w:val="D598AE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7921449"/>
    <w:multiLevelType w:val="hybridMultilevel"/>
    <w:tmpl w:val="BA4C80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5190642"/>
    <w:multiLevelType w:val="hybridMultilevel"/>
    <w:tmpl w:val="CFCECB8A"/>
    <w:lvl w:ilvl="0" w:tplc="AD10F042">
      <w:start w:val="1"/>
      <w:numFmt w:val="bullet"/>
      <w:lvlText w:val=""/>
      <w:lvlJc w:val="left"/>
      <w:pPr>
        <w:ind w:left="1080" w:hanging="360"/>
      </w:pPr>
      <w:rPr>
        <w:rFonts w:ascii="Symbol" w:eastAsia="Times New Roman" w:hAnsi="Symbol"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4">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8"/>
  </w:num>
  <w:num w:numId="3">
    <w:abstractNumId w:val="10"/>
  </w:num>
  <w:num w:numId="4">
    <w:abstractNumId w:val="7"/>
  </w:num>
  <w:num w:numId="5">
    <w:abstractNumId w:val="3"/>
  </w:num>
  <w:num w:numId="6">
    <w:abstractNumId w:val="5"/>
  </w:num>
  <w:num w:numId="7">
    <w:abstractNumId w:val="9"/>
  </w:num>
  <w:num w:numId="8">
    <w:abstractNumId w:val="4"/>
  </w:num>
  <w:num w:numId="9">
    <w:abstractNumId w:val="0"/>
  </w:num>
  <w:num w:numId="10">
    <w:abstractNumId w:val="12"/>
  </w:num>
  <w:num w:numId="11">
    <w:abstractNumId w:val="6"/>
  </w:num>
  <w:num w:numId="12">
    <w:abstractNumId w:val="11"/>
  </w:num>
  <w:num w:numId="13">
    <w:abstractNumId w:val="1"/>
  </w:num>
  <w:num w:numId="14">
    <w:abstractNumId w:val="2"/>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trackRevisions/>
  <w:defaultTabStop w:val="720"/>
  <w:characterSpacingControl w:val="doNotCompress"/>
  <w:hdrShapeDefaults>
    <o:shapedefaults v:ext="edit" spidmax="2049" style="mso-position-horizontal:left;mso-height-relative:margin" fillcolor="#ffc">
      <v:fill color="#ffc"/>
      <v:textbox style="mso-fit-shape-to-text: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781A"/>
    <w:rsid w:val="00002156"/>
    <w:rsid w:val="00006F5D"/>
    <w:rsid w:val="00007AA2"/>
    <w:rsid w:val="00020554"/>
    <w:rsid w:val="000222FF"/>
    <w:rsid w:val="000378AA"/>
    <w:rsid w:val="000414D5"/>
    <w:rsid w:val="00041EB8"/>
    <w:rsid w:val="0004690A"/>
    <w:rsid w:val="00054425"/>
    <w:rsid w:val="00061B17"/>
    <w:rsid w:val="00064C9E"/>
    <w:rsid w:val="000759EB"/>
    <w:rsid w:val="0008054C"/>
    <w:rsid w:val="00082C0C"/>
    <w:rsid w:val="00086587"/>
    <w:rsid w:val="000A3155"/>
    <w:rsid w:val="000B5CF8"/>
    <w:rsid w:val="000B6931"/>
    <w:rsid w:val="000C15F3"/>
    <w:rsid w:val="000C2FD2"/>
    <w:rsid w:val="000C7D18"/>
    <w:rsid w:val="000E3829"/>
    <w:rsid w:val="000E426E"/>
    <w:rsid w:val="000E52A3"/>
    <w:rsid w:val="000F5D4E"/>
    <w:rsid w:val="000F5F3C"/>
    <w:rsid w:val="000F6169"/>
    <w:rsid w:val="001034AB"/>
    <w:rsid w:val="00122096"/>
    <w:rsid w:val="00122890"/>
    <w:rsid w:val="001272AB"/>
    <w:rsid w:val="00127401"/>
    <w:rsid w:val="00132CC9"/>
    <w:rsid w:val="0014324D"/>
    <w:rsid w:val="0016751F"/>
    <w:rsid w:val="0016795B"/>
    <w:rsid w:val="001734B2"/>
    <w:rsid w:val="00173C53"/>
    <w:rsid w:val="0017426D"/>
    <w:rsid w:val="00174EF3"/>
    <w:rsid w:val="00180001"/>
    <w:rsid w:val="00182A02"/>
    <w:rsid w:val="001862B2"/>
    <w:rsid w:val="00186B3B"/>
    <w:rsid w:val="00191C73"/>
    <w:rsid w:val="001A38A5"/>
    <w:rsid w:val="001B4181"/>
    <w:rsid w:val="001D3233"/>
    <w:rsid w:val="001D50BD"/>
    <w:rsid w:val="001D5AD6"/>
    <w:rsid w:val="001D7F62"/>
    <w:rsid w:val="001E48C6"/>
    <w:rsid w:val="00200093"/>
    <w:rsid w:val="00203CD7"/>
    <w:rsid w:val="00217FAA"/>
    <w:rsid w:val="00252823"/>
    <w:rsid w:val="002556D0"/>
    <w:rsid w:val="00255C70"/>
    <w:rsid w:val="002572FC"/>
    <w:rsid w:val="0027058D"/>
    <w:rsid w:val="00274C40"/>
    <w:rsid w:val="00280150"/>
    <w:rsid w:val="00281CEF"/>
    <w:rsid w:val="00287817"/>
    <w:rsid w:val="00293485"/>
    <w:rsid w:val="00295CBC"/>
    <w:rsid w:val="002C0B2E"/>
    <w:rsid w:val="002C60FE"/>
    <w:rsid w:val="002D50DA"/>
    <w:rsid w:val="002E389C"/>
    <w:rsid w:val="002E7ED5"/>
    <w:rsid w:val="002F5D48"/>
    <w:rsid w:val="0030392E"/>
    <w:rsid w:val="0031072B"/>
    <w:rsid w:val="00312503"/>
    <w:rsid w:val="00315B1C"/>
    <w:rsid w:val="00320850"/>
    <w:rsid w:val="00321EC3"/>
    <w:rsid w:val="003403D4"/>
    <w:rsid w:val="00346684"/>
    <w:rsid w:val="003526CD"/>
    <w:rsid w:val="003774ED"/>
    <w:rsid w:val="00380EFF"/>
    <w:rsid w:val="00382EB0"/>
    <w:rsid w:val="00391EE1"/>
    <w:rsid w:val="00393AA0"/>
    <w:rsid w:val="003A41C4"/>
    <w:rsid w:val="003B2805"/>
    <w:rsid w:val="003C5642"/>
    <w:rsid w:val="003C7FA3"/>
    <w:rsid w:val="003D62B5"/>
    <w:rsid w:val="003E508C"/>
    <w:rsid w:val="003F781A"/>
    <w:rsid w:val="0041035B"/>
    <w:rsid w:val="0042155F"/>
    <w:rsid w:val="00422FC6"/>
    <w:rsid w:val="00433D31"/>
    <w:rsid w:val="004363D9"/>
    <w:rsid w:val="00437C91"/>
    <w:rsid w:val="004417B0"/>
    <w:rsid w:val="004431D3"/>
    <w:rsid w:val="00443627"/>
    <w:rsid w:val="00445E53"/>
    <w:rsid w:val="00461E02"/>
    <w:rsid w:val="00462A66"/>
    <w:rsid w:val="00463320"/>
    <w:rsid w:val="0046434B"/>
    <w:rsid w:val="00464E00"/>
    <w:rsid w:val="00475655"/>
    <w:rsid w:val="00480027"/>
    <w:rsid w:val="00485F59"/>
    <w:rsid w:val="00486D21"/>
    <w:rsid w:val="00493F5E"/>
    <w:rsid w:val="00495054"/>
    <w:rsid w:val="004A093D"/>
    <w:rsid w:val="004A5A59"/>
    <w:rsid w:val="004B20E6"/>
    <w:rsid w:val="004B335C"/>
    <w:rsid w:val="004B5278"/>
    <w:rsid w:val="004B645D"/>
    <w:rsid w:val="004B78F1"/>
    <w:rsid w:val="004C3D6B"/>
    <w:rsid w:val="004D28C9"/>
    <w:rsid w:val="004D799F"/>
    <w:rsid w:val="004E2245"/>
    <w:rsid w:val="005121FA"/>
    <w:rsid w:val="00522EBA"/>
    <w:rsid w:val="00532780"/>
    <w:rsid w:val="00532F1F"/>
    <w:rsid w:val="0053571E"/>
    <w:rsid w:val="00535947"/>
    <w:rsid w:val="00545F21"/>
    <w:rsid w:val="005514B7"/>
    <w:rsid w:val="005554B4"/>
    <w:rsid w:val="005632C8"/>
    <w:rsid w:val="00566816"/>
    <w:rsid w:val="00584DB7"/>
    <w:rsid w:val="00586D6E"/>
    <w:rsid w:val="0059601D"/>
    <w:rsid w:val="005A3002"/>
    <w:rsid w:val="005B1C8F"/>
    <w:rsid w:val="005C1010"/>
    <w:rsid w:val="005C5859"/>
    <w:rsid w:val="005C5D68"/>
    <w:rsid w:val="005C616E"/>
    <w:rsid w:val="005D73F7"/>
    <w:rsid w:val="005D7876"/>
    <w:rsid w:val="005F3A7F"/>
    <w:rsid w:val="006140E1"/>
    <w:rsid w:val="00621F35"/>
    <w:rsid w:val="006253DF"/>
    <w:rsid w:val="006274D8"/>
    <w:rsid w:val="006352E8"/>
    <w:rsid w:val="00636EEF"/>
    <w:rsid w:val="00691D90"/>
    <w:rsid w:val="00693503"/>
    <w:rsid w:val="00693D2F"/>
    <w:rsid w:val="00697022"/>
    <w:rsid w:val="006A693D"/>
    <w:rsid w:val="006A7D83"/>
    <w:rsid w:val="006C0E4D"/>
    <w:rsid w:val="006C61BF"/>
    <w:rsid w:val="006D58AA"/>
    <w:rsid w:val="006E2304"/>
    <w:rsid w:val="006E2B0B"/>
    <w:rsid w:val="006E4A84"/>
    <w:rsid w:val="006E4C13"/>
    <w:rsid w:val="0071520A"/>
    <w:rsid w:val="0072583E"/>
    <w:rsid w:val="007408E1"/>
    <w:rsid w:val="007442AD"/>
    <w:rsid w:val="00746FE8"/>
    <w:rsid w:val="00752F01"/>
    <w:rsid w:val="00786791"/>
    <w:rsid w:val="007905C4"/>
    <w:rsid w:val="007A094A"/>
    <w:rsid w:val="007A6316"/>
    <w:rsid w:val="007B7111"/>
    <w:rsid w:val="007C1BA6"/>
    <w:rsid w:val="007C27F1"/>
    <w:rsid w:val="007D4DA3"/>
    <w:rsid w:val="007D563E"/>
    <w:rsid w:val="007E3D3A"/>
    <w:rsid w:val="00804BA5"/>
    <w:rsid w:val="008347A3"/>
    <w:rsid w:val="00834E16"/>
    <w:rsid w:val="00855F76"/>
    <w:rsid w:val="00867D15"/>
    <w:rsid w:val="0087168C"/>
    <w:rsid w:val="00871948"/>
    <w:rsid w:val="008732AA"/>
    <w:rsid w:val="008804A9"/>
    <w:rsid w:val="00880C5C"/>
    <w:rsid w:val="00882406"/>
    <w:rsid w:val="008843DB"/>
    <w:rsid w:val="00886467"/>
    <w:rsid w:val="0088742B"/>
    <w:rsid w:val="008B133F"/>
    <w:rsid w:val="008B7EF2"/>
    <w:rsid w:val="008C4242"/>
    <w:rsid w:val="008D3F94"/>
    <w:rsid w:val="008D448E"/>
    <w:rsid w:val="008D5BF3"/>
    <w:rsid w:val="008F2070"/>
    <w:rsid w:val="00902549"/>
    <w:rsid w:val="00902D65"/>
    <w:rsid w:val="00915A23"/>
    <w:rsid w:val="00936C47"/>
    <w:rsid w:val="00960355"/>
    <w:rsid w:val="00960757"/>
    <w:rsid w:val="00977D51"/>
    <w:rsid w:val="00986A07"/>
    <w:rsid w:val="00997F14"/>
    <w:rsid w:val="009B2342"/>
    <w:rsid w:val="009B3F1F"/>
    <w:rsid w:val="009B43A5"/>
    <w:rsid w:val="009B7061"/>
    <w:rsid w:val="009C1AAF"/>
    <w:rsid w:val="009C4697"/>
    <w:rsid w:val="009D697B"/>
    <w:rsid w:val="009E6C72"/>
    <w:rsid w:val="00A0328A"/>
    <w:rsid w:val="00A13BC9"/>
    <w:rsid w:val="00A2410E"/>
    <w:rsid w:val="00A25B63"/>
    <w:rsid w:val="00A353EA"/>
    <w:rsid w:val="00A40267"/>
    <w:rsid w:val="00A554EB"/>
    <w:rsid w:val="00A55DCB"/>
    <w:rsid w:val="00A658E6"/>
    <w:rsid w:val="00AB3B19"/>
    <w:rsid w:val="00AC0DAC"/>
    <w:rsid w:val="00AD5E84"/>
    <w:rsid w:val="00AE2725"/>
    <w:rsid w:val="00AE2E2A"/>
    <w:rsid w:val="00AF3691"/>
    <w:rsid w:val="00B03B2A"/>
    <w:rsid w:val="00B06551"/>
    <w:rsid w:val="00B16836"/>
    <w:rsid w:val="00B27423"/>
    <w:rsid w:val="00B32EB7"/>
    <w:rsid w:val="00B36C88"/>
    <w:rsid w:val="00B36CC8"/>
    <w:rsid w:val="00B406E4"/>
    <w:rsid w:val="00B46126"/>
    <w:rsid w:val="00B625C4"/>
    <w:rsid w:val="00B63722"/>
    <w:rsid w:val="00B705A5"/>
    <w:rsid w:val="00B76E34"/>
    <w:rsid w:val="00B81E46"/>
    <w:rsid w:val="00B86B25"/>
    <w:rsid w:val="00BA2EFE"/>
    <w:rsid w:val="00BA72AE"/>
    <w:rsid w:val="00BA7883"/>
    <w:rsid w:val="00BB031A"/>
    <w:rsid w:val="00BB32F4"/>
    <w:rsid w:val="00BB511B"/>
    <w:rsid w:val="00BC77DF"/>
    <w:rsid w:val="00BE06C1"/>
    <w:rsid w:val="00BE3558"/>
    <w:rsid w:val="00C038C3"/>
    <w:rsid w:val="00C145A6"/>
    <w:rsid w:val="00C173C7"/>
    <w:rsid w:val="00C2086C"/>
    <w:rsid w:val="00C2736A"/>
    <w:rsid w:val="00C31335"/>
    <w:rsid w:val="00C34CFD"/>
    <w:rsid w:val="00C46BA9"/>
    <w:rsid w:val="00C525B2"/>
    <w:rsid w:val="00C77547"/>
    <w:rsid w:val="00C86C63"/>
    <w:rsid w:val="00C91849"/>
    <w:rsid w:val="00CB24C6"/>
    <w:rsid w:val="00CC4A23"/>
    <w:rsid w:val="00CD7F07"/>
    <w:rsid w:val="00D12A86"/>
    <w:rsid w:val="00D136EC"/>
    <w:rsid w:val="00D252F1"/>
    <w:rsid w:val="00D25EDE"/>
    <w:rsid w:val="00D40739"/>
    <w:rsid w:val="00D41096"/>
    <w:rsid w:val="00D41D0E"/>
    <w:rsid w:val="00D877CF"/>
    <w:rsid w:val="00D9065E"/>
    <w:rsid w:val="00D93BA1"/>
    <w:rsid w:val="00D943CF"/>
    <w:rsid w:val="00D94AE7"/>
    <w:rsid w:val="00DA1C9C"/>
    <w:rsid w:val="00DA2160"/>
    <w:rsid w:val="00DD47B5"/>
    <w:rsid w:val="00DE1F99"/>
    <w:rsid w:val="00DE2FFF"/>
    <w:rsid w:val="00DE3CD2"/>
    <w:rsid w:val="00DE425E"/>
    <w:rsid w:val="00DF1C97"/>
    <w:rsid w:val="00DF4A76"/>
    <w:rsid w:val="00E07393"/>
    <w:rsid w:val="00E10292"/>
    <w:rsid w:val="00E24B4D"/>
    <w:rsid w:val="00E4220D"/>
    <w:rsid w:val="00E57957"/>
    <w:rsid w:val="00E66F85"/>
    <w:rsid w:val="00E7084C"/>
    <w:rsid w:val="00ED3852"/>
    <w:rsid w:val="00ED41E1"/>
    <w:rsid w:val="00EE7C08"/>
    <w:rsid w:val="00F24F2F"/>
    <w:rsid w:val="00F30B03"/>
    <w:rsid w:val="00F46C89"/>
    <w:rsid w:val="00F47C7F"/>
    <w:rsid w:val="00F60652"/>
    <w:rsid w:val="00F64455"/>
    <w:rsid w:val="00F645B4"/>
    <w:rsid w:val="00F711A9"/>
    <w:rsid w:val="00F738D1"/>
    <w:rsid w:val="00FA6F32"/>
    <w:rsid w:val="00FD204A"/>
    <w:rsid w:val="00FD2447"/>
    <w:rsid w:val="00FD4499"/>
    <w:rsid w:val="00FD5F1C"/>
    <w:rsid w:val="00FE5122"/>
    <w:rsid w:val="00FE5779"/>
    <w:rsid w:val="00FF21C1"/>
    <w:rsid w:val="00FF282C"/>
    <w:rsid w:val="00FF6F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style="mso-position-horizontal:left;mso-height-relative:margin" fillcolor="#ffc">
      <v:fill color="#ffc"/>
      <v:textbox style="mso-fit-shape-to-text:t"/>
    </o:shapedefaults>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imes New Roman" w:hAnsi="Arial"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781A"/>
    <w:rPr>
      <w:sz w:val="24"/>
      <w:szCs w:val="22"/>
    </w:rPr>
  </w:style>
  <w:style w:type="paragraph" w:styleId="Heading1">
    <w:name w:val="heading 1"/>
    <w:basedOn w:val="Normal"/>
    <w:next w:val="Normal"/>
    <w:link w:val="Heading1Char"/>
    <w:uiPriority w:val="9"/>
    <w:qFormat/>
    <w:rsid w:val="003F781A"/>
    <w:pPr>
      <w:spacing w:before="480"/>
      <w:contextualSpacing/>
      <w:outlineLvl w:val="0"/>
    </w:pPr>
    <w:rPr>
      <w:b/>
      <w:bCs/>
      <w:sz w:val="28"/>
      <w:szCs w:val="28"/>
      <w:lang w:val="x-none" w:eastAsia="x-none"/>
    </w:rPr>
  </w:style>
  <w:style w:type="paragraph" w:styleId="Heading2">
    <w:name w:val="heading 2"/>
    <w:basedOn w:val="Normal"/>
    <w:next w:val="Normal"/>
    <w:link w:val="Heading2Char"/>
    <w:uiPriority w:val="9"/>
    <w:qFormat/>
    <w:rsid w:val="003F781A"/>
    <w:pPr>
      <w:spacing w:before="200"/>
      <w:outlineLvl w:val="1"/>
    </w:pPr>
    <w:rPr>
      <w:b/>
      <w:bCs/>
      <w:sz w:val="26"/>
      <w:szCs w:val="26"/>
      <w:lang w:val="x-none" w:eastAsia="x-none"/>
    </w:rPr>
  </w:style>
  <w:style w:type="paragraph" w:styleId="Heading3">
    <w:name w:val="heading 3"/>
    <w:basedOn w:val="Normal"/>
    <w:next w:val="Normal"/>
    <w:link w:val="Heading3Char"/>
    <w:uiPriority w:val="9"/>
    <w:qFormat/>
    <w:rsid w:val="00BB32F4"/>
    <w:pPr>
      <w:spacing w:before="200" w:line="271" w:lineRule="auto"/>
      <w:outlineLvl w:val="2"/>
    </w:pPr>
    <w:rPr>
      <w:b/>
      <w:bCs/>
      <w:szCs w:val="20"/>
      <w:lang w:val="x-none" w:eastAsia="x-none"/>
    </w:rPr>
  </w:style>
  <w:style w:type="paragraph" w:styleId="Heading4">
    <w:name w:val="heading 4"/>
    <w:basedOn w:val="Normal"/>
    <w:next w:val="Normal"/>
    <w:link w:val="Heading4Char"/>
    <w:uiPriority w:val="9"/>
    <w:qFormat/>
    <w:rsid w:val="00BB32F4"/>
    <w:pPr>
      <w:spacing w:before="200"/>
      <w:outlineLvl w:val="3"/>
    </w:pPr>
    <w:rPr>
      <w:b/>
      <w:bCs/>
      <w:i/>
      <w:iCs/>
      <w:szCs w:val="20"/>
      <w:lang w:val="x-none" w:eastAsia="x-none"/>
    </w:rPr>
  </w:style>
  <w:style w:type="paragraph" w:styleId="Heading5">
    <w:name w:val="heading 5"/>
    <w:basedOn w:val="Normal"/>
    <w:next w:val="Normal"/>
    <w:link w:val="Heading5Char"/>
    <w:uiPriority w:val="9"/>
    <w:qFormat/>
    <w:rsid w:val="003F781A"/>
    <w:pPr>
      <w:spacing w:before="200"/>
      <w:outlineLvl w:val="4"/>
    </w:pPr>
    <w:rPr>
      <w:b/>
      <w:bCs/>
      <w:color w:val="7F7F7F"/>
      <w:sz w:val="20"/>
      <w:szCs w:val="20"/>
      <w:lang w:val="x-none" w:eastAsia="x-none"/>
    </w:rPr>
  </w:style>
  <w:style w:type="paragraph" w:styleId="Heading6">
    <w:name w:val="heading 6"/>
    <w:basedOn w:val="Normal"/>
    <w:next w:val="Normal"/>
    <w:link w:val="Heading6Char"/>
    <w:uiPriority w:val="9"/>
    <w:qFormat/>
    <w:rsid w:val="003F781A"/>
    <w:pPr>
      <w:spacing w:line="271" w:lineRule="auto"/>
      <w:outlineLvl w:val="5"/>
    </w:pPr>
    <w:rPr>
      <w:b/>
      <w:bCs/>
      <w:i/>
      <w:iCs/>
      <w:color w:val="7F7F7F"/>
      <w:sz w:val="20"/>
      <w:szCs w:val="20"/>
      <w:lang w:val="x-none" w:eastAsia="x-none"/>
    </w:rPr>
  </w:style>
  <w:style w:type="paragraph" w:styleId="Heading7">
    <w:name w:val="heading 7"/>
    <w:basedOn w:val="Normal"/>
    <w:next w:val="Normal"/>
    <w:link w:val="Heading7Char"/>
    <w:uiPriority w:val="9"/>
    <w:qFormat/>
    <w:rsid w:val="003F781A"/>
    <w:pPr>
      <w:outlineLvl w:val="6"/>
    </w:pPr>
    <w:rPr>
      <w:i/>
      <w:iCs/>
      <w:sz w:val="20"/>
      <w:szCs w:val="20"/>
      <w:lang w:val="x-none" w:eastAsia="x-none"/>
    </w:rPr>
  </w:style>
  <w:style w:type="paragraph" w:styleId="Heading8">
    <w:name w:val="heading 8"/>
    <w:basedOn w:val="Normal"/>
    <w:next w:val="Normal"/>
    <w:link w:val="Heading8Char"/>
    <w:uiPriority w:val="9"/>
    <w:qFormat/>
    <w:rsid w:val="003F781A"/>
    <w:pPr>
      <w:outlineLvl w:val="7"/>
    </w:pPr>
    <w:rPr>
      <w:sz w:val="20"/>
      <w:szCs w:val="20"/>
      <w:lang w:val="x-none" w:eastAsia="x-none"/>
    </w:rPr>
  </w:style>
  <w:style w:type="paragraph" w:styleId="Heading9">
    <w:name w:val="heading 9"/>
    <w:basedOn w:val="Normal"/>
    <w:next w:val="Normal"/>
    <w:link w:val="Heading9Char"/>
    <w:uiPriority w:val="9"/>
    <w:qFormat/>
    <w:rsid w:val="003F781A"/>
    <w:pPr>
      <w:outlineLvl w:val="8"/>
    </w:pPr>
    <w:rPr>
      <w:i/>
      <w:iCs/>
      <w:spacing w:val="5"/>
      <w:sz w:val="20"/>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3F781A"/>
    <w:rPr>
      <w:rFonts w:ascii="Arial" w:eastAsia="Times New Roman" w:hAnsi="Arial" w:cs="Times New Roman"/>
      <w:b/>
      <w:bCs/>
      <w:sz w:val="28"/>
      <w:szCs w:val="28"/>
    </w:rPr>
  </w:style>
  <w:style w:type="character" w:customStyle="1" w:styleId="Heading2Char">
    <w:name w:val="Heading 2 Char"/>
    <w:link w:val="Heading2"/>
    <w:uiPriority w:val="9"/>
    <w:rsid w:val="003F781A"/>
    <w:rPr>
      <w:rFonts w:ascii="Arial" w:eastAsia="Times New Roman" w:hAnsi="Arial" w:cs="Times New Roman"/>
      <w:b/>
      <w:bCs/>
      <w:sz w:val="26"/>
      <w:szCs w:val="26"/>
    </w:rPr>
  </w:style>
  <w:style w:type="character" w:customStyle="1" w:styleId="Heading3Char">
    <w:name w:val="Heading 3 Char"/>
    <w:link w:val="Heading3"/>
    <w:uiPriority w:val="9"/>
    <w:rsid w:val="00BB32F4"/>
    <w:rPr>
      <w:b/>
      <w:bCs/>
      <w:sz w:val="24"/>
      <w:lang w:val="x-none" w:eastAsia="x-none"/>
    </w:rPr>
  </w:style>
  <w:style w:type="character" w:customStyle="1" w:styleId="Heading4Char">
    <w:name w:val="Heading 4 Char"/>
    <w:link w:val="Heading4"/>
    <w:uiPriority w:val="9"/>
    <w:rsid w:val="00BB32F4"/>
    <w:rPr>
      <w:b/>
      <w:bCs/>
      <w:i/>
      <w:iCs/>
      <w:sz w:val="24"/>
      <w:lang w:val="x-none" w:eastAsia="x-none"/>
    </w:rPr>
  </w:style>
  <w:style w:type="character" w:customStyle="1" w:styleId="Heading5Char">
    <w:name w:val="Heading 5 Char"/>
    <w:link w:val="Heading5"/>
    <w:uiPriority w:val="9"/>
    <w:semiHidden/>
    <w:rsid w:val="003F781A"/>
    <w:rPr>
      <w:rFonts w:ascii="Arial" w:eastAsia="Times New Roman" w:hAnsi="Arial" w:cs="Times New Roman"/>
      <w:b/>
      <w:bCs/>
      <w:color w:val="7F7F7F"/>
    </w:rPr>
  </w:style>
  <w:style w:type="character" w:customStyle="1" w:styleId="Heading6Char">
    <w:name w:val="Heading 6 Char"/>
    <w:link w:val="Heading6"/>
    <w:uiPriority w:val="9"/>
    <w:semiHidden/>
    <w:rsid w:val="003F781A"/>
    <w:rPr>
      <w:rFonts w:ascii="Arial" w:eastAsia="Times New Roman" w:hAnsi="Arial" w:cs="Times New Roman"/>
      <w:b/>
      <w:bCs/>
      <w:i/>
      <w:iCs/>
      <w:color w:val="7F7F7F"/>
    </w:rPr>
  </w:style>
  <w:style w:type="character" w:customStyle="1" w:styleId="Heading7Char">
    <w:name w:val="Heading 7 Char"/>
    <w:link w:val="Heading7"/>
    <w:uiPriority w:val="9"/>
    <w:semiHidden/>
    <w:rsid w:val="003F781A"/>
    <w:rPr>
      <w:rFonts w:ascii="Arial" w:eastAsia="Times New Roman" w:hAnsi="Arial" w:cs="Times New Roman"/>
      <w:i/>
      <w:iCs/>
    </w:rPr>
  </w:style>
  <w:style w:type="character" w:customStyle="1" w:styleId="Heading8Char">
    <w:name w:val="Heading 8 Char"/>
    <w:link w:val="Heading8"/>
    <w:uiPriority w:val="9"/>
    <w:semiHidden/>
    <w:rsid w:val="003F781A"/>
    <w:rPr>
      <w:rFonts w:ascii="Arial" w:eastAsia="Times New Roman" w:hAnsi="Arial" w:cs="Times New Roman"/>
      <w:sz w:val="20"/>
      <w:szCs w:val="20"/>
    </w:rPr>
  </w:style>
  <w:style w:type="character" w:customStyle="1" w:styleId="Heading9Char">
    <w:name w:val="Heading 9 Char"/>
    <w:link w:val="Heading9"/>
    <w:uiPriority w:val="9"/>
    <w:semiHidden/>
    <w:rsid w:val="003F781A"/>
    <w:rPr>
      <w:rFonts w:ascii="Arial" w:eastAsia="Times New Roman" w:hAnsi="Arial" w:cs="Times New Roman"/>
      <w:i/>
      <w:iCs/>
      <w:spacing w:val="5"/>
      <w:sz w:val="20"/>
      <w:szCs w:val="20"/>
    </w:rPr>
  </w:style>
  <w:style w:type="paragraph" w:styleId="Title">
    <w:name w:val="Title"/>
    <w:basedOn w:val="Normal"/>
    <w:next w:val="Normal"/>
    <w:link w:val="TitleChar"/>
    <w:uiPriority w:val="10"/>
    <w:qFormat/>
    <w:rsid w:val="003F781A"/>
    <w:pPr>
      <w:pBdr>
        <w:bottom w:val="single" w:sz="4" w:space="1" w:color="auto"/>
      </w:pBdr>
      <w:contextualSpacing/>
    </w:pPr>
    <w:rPr>
      <w:spacing w:val="5"/>
      <w:sz w:val="52"/>
      <w:szCs w:val="52"/>
      <w:lang w:val="x-none" w:eastAsia="x-none"/>
    </w:rPr>
  </w:style>
  <w:style w:type="character" w:customStyle="1" w:styleId="TitleChar">
    <w:name w:val="Title Char"/>
    <w:link w:val="Title"/>
    <w:uiPriority w:val="10"/>
    <w:rsid w:val="003F781A"/>
    <w:rPr>
      <w:rFonts w:ascii="Arial" w:eastAsia="Times New Roman" w:hAnsi="Arial" w:cs="Times New Roman"/>
      <w:spacing w:val="5"/>
      <w:sz w:val="52"/>
      <w:szCs w:val="52"/>
    </w:rPr>
  </w:style>
  <w:style w:type="paragraph" w:styleId="Subtitle">
    <w:name w:val="Subtitle"/>
    <w:basedOn w:val="Normal"/>
    <w:next w:val="Normal"/>
    <w:link w:val="SubtitleChar"/>
    <w:uiPriority w:val="11"/>
    <w:qFormat/>
    <w:rsid w:val="003F781A"/>
    <w:pPr>
      <w:spacing w:after="600"/>
    </w:pPr>
    <w:rPr>
      <w:i/>
      <w:iCs/>
      <w:spacing w:val="13"/>
      <w:szCs w:val="24"/>
      <w:lang w:val="x-none" w:eastAsia="x-none"/>
    </w:rPr>
  </w:style>
  <w:style w:type="character" w:customStyle="1" w:styleId="SubtitleChar">
    <w:name w:val="Subtitle Char"/>
    <w:link w:val="Subtitle"/>
    <w:uiPriority w:val="11"/>
    <w:rsid w:val="003F781A"/>
    <w:rPr>
      <w:rFonts w:ascii="Arial" w:eastAsia="Times New Roman" w:hAnsi="Arial" w:cs="Times New Roman"/>
      <w:i/>
      <w:iCs/>
      <w:spacing w:val="13"/>
      <w:sz w:val="24"/>
      <w:szCs w:val="24"/>
    </w:rPr>
  </w:style>
  <w:style w:type="character" w:styleId="Strong">
    <w:name w:val="Strong"/>
    <w:uiPriority w:val="22"/>
    <w:qFormat/>
    <w:rsid w:val="003F781A"/>
    <w:rPr>
      <w:b/>
      <w:bCs/>
    </w:rPr>
  </w:style>
  <w:style w:type="character" w:styleId="Emphasis">
    <w:name w:val="Emphasis"/>
    <w:uiPriority w:val="20"/>
    <w:qFormat/>
    <w:rsid w:val="003F781A"/>
    <w:rPr>
      <w:b/>
      <w:bCs/>
      <w:i/>
      <w:iCs/>
      <w:spacing w:val="10"/>
      <w:bdr w:val="none" w:sz="0" w:space="0" w:color="auto"/>
      <w:shd w:val="clear" w:color="auto" w:fill="auto"/>
    </w:rPr>
  </w:style>
  <w:style w:type="paragraph" w:customStyle="1" w:styleId="NoSpacing1">
    <w:name w:val="No Spacing1"/>
    <w:basedOn w:val="Normal"/>
    <w:link w:val="NoSpacingChar"/>
    <w:uiPriority w:val="1"/>
    <w:qFormat/>
    <w:rsid w:val="003F781A"/>
  </w:style>
  <w:style w:type="paragraph" w:customStyle="1" w:styleId="ListParagraph1">
    <w:name w:val="List Paragraph1"/>
    <w:basedOn w:val="Normal"/>
    <w:uiPriority w:val="34"/>
    <w:qFormat/>
    <w:rsid w:val="003F781A"/>
    <w:pPr>
      <w:ind w:left="720"/>
      <w:contextualSpacing/>
    </w:pPr>
  </w:style>
  <w:style w:type="paragraph" w:customStyle="1" w:styleId="Quote1">
    <w:name w:val="Quote1"/>
    <w:basedOn w:val="Normal"/>
    <w:next w:val="Normal"/>
    <w:link w:val="QuoteChar"/>
    <w:uiPriority w:val="29"/>
    <w:qFormat/>
    <w:rsid w:val="003F781A"/>
    <w:pPr>
      <w:spacing w:before="200"/>
      <w:ind w:left="360" w:right="360"/>
    </w:pPr>
    <w:rPr>
      <w:i/>
      <w:iCs/>
      <w:sz w:val="20"/>
      <w:szCs w:val="20"/>
      <w:lang w:val="x-none" w:eastAsia="x-none"/>
    </w:rPr>
  </w:style>
  <w:style w:type="character" w:customStyle="1" w:styleId="QuoteChar">
    <w:name w:val="Quote Char"/>
    <w:link w:val="Quote1"/>
    <w:uiPriority w:val="29"/>
    <w:rsid w:val="003F781A"/>
    <w:rPr>
      <w:i/>
      <w:iCs/>
    </w:rPr>
  </w:style>
  <w:style w:type="paragraph" w:customStyle="1" w:styleId="IntenseQuote1">
    <w:name w:val="Intense Quote1"/>
    <w:basedOn w:val="Normal"/>
    <w:next w:val="Normal"/>
    <w:link w:val="IntenseQuoteChar"/>
    <w:uiPriority w:val="30"/>
    <w:qFormat/>
    <w:rsid w:val="003F781A"/>
    <w:pPr>
      <w:pBdr>
        <w:bottom w:val="single" w:sz="4" w:space="1" w:color="auto"/>
      </w:pBdr>
      <w:spacing w:before="200" w:after="280"/>
      <w:ind w:left="1008" w:right="1152"/>
      <w:jc w:val="both"/>
    </w:pPr>
    <w:rPr>
      <w:b/>
      <w:bCs/>
      <w:i/>
      <w:iCs/>
      <w:sz w:val="20"/>
      <w:szCs w:val="20"/>
      <w:lang w:val="x-none" w:eastAsia="x-none"/>
    </w:rPr>
  </w:style>
  <w:style w:type="character" w:customStyle="1" w:styleId="IntenseQuoteChar">
    <w:name w:val="Intense Quote Char"/>
    <w:link w:val="IntenseQuote1"/>
    <w:uiPriority w:val="30"/>
    <w:rsid w:val="003F781A"/>
    <w:rPr>
      <w:b/>
      <w:bCs/>
      <w:i/>
      <w:iCs/>
    </w:rPr>
  </w:style>
  <w:style w:type="character" w:customStyle="1" w:styleId="SubtleEmphasis1">
    <w:name w:val="Subtle Emphasis1"/>
    <w:uiPriority w:val="19"/>
    <w:qFormat/>
    <w:rsid w:val="003F781A"/>
    <w:rPr>
      <w:i/>
      <w:iCs/>
    </w:rPr>
  </w:style>
  <w:style w:type="character" w:customStyle="1" w:styleId="IntenseEmphasis1">
    <w:name w:val="Intense Emphasis1"/>
    <w:uiPriority w:val="21"/>
    <w:qFormat/>
    <w:rsid w:val="003F781A"/>
    <w:rPr>
      <w:b/>
      <w:bCs/>
    </w:rPr>
  </w:style>
  <w:style w:type="character" w:customStyle="1" w:styleId="SubtleReference1">
    <w:name w:val="Subtle Reference1"/>
    <w:uiPriority w:val="31"/>
    <w:qFormat/>
    <w:rsid w:val="003F781A"/>
    <w:rPr>
      <w:smallCaps/>
    </w:rPr>
  </w:style>
  <w:style w:type="character" w:customStyle="1" w:styleId="IntenseReference1">
    <w:name w:val="Intense Reference1"/>
    <w:uiPriority w:val="32"/>
    <w:qFormat/>
    <w:rsid w:val="003F781A"/>
    <w:rPr>
      <w:smallCaps/>
      <w:spacing w:val="5"/>
      <w:u w:val="single"/>
    </w:rPr>
  </w:style>
  <w:style w:type="character" w:customStyle="1" w:styleId="BookTitle1">
    <w:name w:val="Book Title1"/>
    <w:uiPriority w:val="33"/>
    <w:qFormat/>
    <w:rsid w:val="003F781A"/>
    <w:rPr>
      <w:i/>
      <w:iCs/>
      <w:smallCaps/>
      <w:spacing w:val="5"/>
    </w:rPr>
  </w:style>
  <w:style w:type="paragraph" w:customStyle="1" w:styleId="TOCHeading1">
    <w:name w:val="TOC Heading1"/>
    <w:basedOn w:val="Heading1"/>
    <w:next w:val="Normal"/>
    <w:uiPriority w:val="39"/>
    <w:semiHidden/>
    <w:unhideWhenUsed/>
    <w:qFormat/>
    <w:rsid w:val="003F781A"/>
    <w:pPr>
      <w:outlineLvl w:val="9"/>
    </w:pPr>
    <w:rPr>
      <w:lang w:bidi="en-US"/>
    </w:rPr>
  </w:style>
  <w:style w:type="paragraph" w:styleId="Caption">
    <w:name w:val="caption"/>
    <w:basedOn w:val="Normal"/>
    <w:next w:val="Normal"/>
    <w:uiPriority w:val="35"/>
    <w:qFormat/>
    <w:rsid w:val="003F781A"/>
    <w:rPr>
      <w:b/>
      <w:bCs/>
      <w:color w:val="4F81BD"/>
      <w:sz w:val="18"/>
      <w:szCs w:val="18"/>
    </w:rPr>
  </w:style>
  <w:style w:type="character" w:customStyle="1" w:styleId="NoSpacingChar">
    <w:name w:val="No Spacing Char"/>
    <w:link w:val="NoSpacing1"/>
    <w:uiPriority w:val="1"/>
    <w:rsid w:val="003F781A"/>
  </w:style>
  <w:style w:type="paragraph" w:customStyle="1" w:styleId="PersonalName">
    <w:name w:val="Personal Name"/>
    <w:basedOn w:val="Title"/>
    <w:rsid w:val="003F781A"/>
    <w:rPr>
      <w:b/>
      <w:caps/>
      <w:color w:val="000000"/>
      <w:sz w:val="28"/>
      <w:szCs w:val="28"/>
    </w:rPr>
  </w:style>
  <w:style w:type="paragraph" w:styleId="Header">
    <w:name w:val="header"/>
    <w:basedOn w:val="Normal"/>
    <w:link w:val="HeaderChar"/>
    <w:uiPriority w:val="99"/>
    <w:unhideWhenUsed/>
    <w:rsid w:val="00BA7883"/>
    <w:pPr>
      <w:tabs>
        <w:tab w:val="center" w:pos="4844"/>
        <w:tab w:val="right" w:pos="9689"/>
      </w:tabs>
    </w:pPr>
    <w:rPr>
      <w:lang w:val="x-none" w:eastAsia="x-none"/>
    </w:rPr>
  </w:style>
  <w:style w:type="character" w:customStyle="1" w:styleId="HeaderChar">
    <w:name w:val="Header Char"/>
    <w:link w:val="Header"/>
    <w:uiPriority w:val="99"/>
    <w:rsid w:val="00BA7883"/>
    <w:rPr>
      <w:sz w:val="24"/>
      <w:szCs w:val="22"/>
    </w:rPr>
  </w:style>
  <w:style w:type="paragraph" w:styleId="Footer">
    <w:name w:val="footer"/>
    <w:basedOn w:val="Normal"/>
    <w:link w:val="FooterChar"/>
    <w:uiPriority w:val="99"/>
    <w:unhideWhenUsed/>
    <w:rsid w:val="00BA7883"/>
    <w:pPr>
      <w:tabs>
        <w:tab w:val="center" w:pos="4844"/>
        <w:tab w:val="right" w:pos="9689"/>
      </w:tabs>
    </w:pPr>
    <w:rPr>
      <w:lang w:val="x-none" w:eastAsia="x-none"/>
    </w:rPr>
  </w:style>
  <w:style w:type="character" w:customStyle="1" w:styleId="FooterChar">
    <w:name w:val="Footer Char"/>
    <w:link w:val="Footer"/>
    <w:uiPriority w:val="99"/>
    <w:rsid w:val="00BA7883"/>
    <w:rPr>
      <w:sz w:val="24"/>
      <w:szCs w:val="22"/>
    </w:rPr>
  </w:style>
  <w:style w:type="character" w:customStyle="1" w:styleId="shorttext">
    <w:name w:val="short_text"/>
    <w:rsid w:val="00AB3B19"/>
  </w:style>
  <w:style w:type="character" w:customStyle="1" w:styleId="hps">
    <w:name w:val="hps"/>
    <w:rsid w:val="00AB3B19"/>
  </w:style>
  <w:style w:type="table" w:styleId="TableGrid">
    <w:name w:val="Table Grid"/>
    <w:basedOn w:val="TableNormal"/>
    <w:uiPriority w:val="59"/>
    <w:rsid w:val="00F738D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semiHidden/>
    <w:rsid w:val="001D50B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5173039">
      <w:bodyDiv w:val="1"/>
      <w:marLeft w:val="0"/>
      <w:marRight w:val="0"/>
      <w:marTop w:val="0"/>
      <w:marBottom w:val="0"/>
      <w:divBdr>
        <w:top w:val="none" w:sz="0" w:space="0" w:color="auto"/>
        <w:left w:val="none" w:sz="0" w:space="0" w:color="auto"/>
        <w:bottom w:val="none" w:sz="0" w:space="0" w:color="auto"/>
        <w:right w:val="none" w:sz="0" w:space="0" w:color="auto"/>
      </w:divBdr>
    </w:div>
    <w:div w:id="1429233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9F2816-8172-41FB-A3D2-23F14D7E91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2865</Words>
  <Characters>16334</Characters>
  <Application>Microsoft Office Word</Application>
  <DocSecurity>0</DocSecurity>
  <Lines>136</Lines>
  <Paragraphs>38</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PERCON User Manual v2</vt:lpstr>
      <vt:lpstr>PERCON User Manual v2</vt:lpstr>
    </vt:vector>
  </TitlesOfParts>
  <Company/>
  <LinksUpToDate>false</LinksUpToDate>
  <CharactersWithSpaces>19161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PERCON User Manual v2</dc:title>
  <dc:subject/>
  <dc:creator/>
  <cp:keywords/>
  <cp:lastModifiedBy/>
  <cp:revision>1</cp:revision>
  <dcterms:created xsi:type="dcterms:W3CDTF">2015-05-19T11:08:00Z</dcterms:created>
  <dcterms:modified xsi:type="dcterms:W3CDTF">2015-05-19T11:23:00Z</dcterms:modified>
</cp:coreProperties>
</file>